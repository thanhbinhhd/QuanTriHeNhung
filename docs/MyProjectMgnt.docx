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C2462" w:rsidRPr="006631F8" w:rsidRDefault="00A2157C">
      <w:pPr>
        <w:jc w:val="center"/>
        <w:rPr>
          <w:i/>
          <w:color w:val="548DD4"/>
          <w:sz w:val="32"/>
          <w:szCs w:val="32"/>
        </w:rPr>
      </w:pPr>
      <w:r w:rsidRPr="006631F8">
        <w:rPr>
          <w:i/>
          <w:noProof/>
          <w:color w:val="548DD4"/>
          <w:sz w:val="32"/>
          <w:szCs w:val="32"/>
        </w:rPr>
        <w:drawing>
          <wp:inline distT="0" distB="0" distL="0" distR="0">
            <wp:extent cx="3149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49600" cy="1892300"/>
                    </a:xfrm>
                    <a:prstGeom prst="rect">
                      <a:avLst/>
                    </a:prstGeom>
                    <a:ln/>
                  </pic:spPr>
                </pic:pic>
              </a:graphicData>
            </a:graphic>
          </wp:inline>
        </w:drawing>
      </w:r>
    </w:p>
    <w:p w:rsidR="008C2462" w:rsidRPr="006631F8" w:rsidRDefault="008C2462">
      <w:pPr>
        <w:rPr>
          <w:i/>
          <w:color w:val="548DD4"/>
          <w:sz w:val="32"/>
          <w:szCs w:val="32"/>
        </w:rPr>
      </w:pPr>
    </w:p>
    <w:p w:rsidR="008C2462" w:rsidRPr="006631F8" w:rsidRDefault="00A2157C" w:rsidP="00094D9F">
      <w:pPr>
        <w:pBdr>
          <w:bottom w:val="single" w:sz="4" w:space="1" w:color="808080"/>
        </w:pBdr>
        <w:jc w:val="center"/>
        <w:rPr>
          <w:b/>
          <w:color w:val="951B13"/>
          <w:sz w:val="58"/>
          <w:szCs w:val="58"/>
        </w:rPr>
      </w:pPr>
      <w:r w:rsidRPr="006631F8">
        <w:rPr>
          <w:b/>
          <w:color w:val="951B13"/>
          <w:sz w:val="58"/>
          <w:szCs w:val="58"/>
        </w:rPr>
        <w:t>Báo cáo quản</w:t>
      </w:r>
      <w:r w:rsidR="00F07E88">
        <w:rPr>
          <w:b/>
          <w:color w:val="951B13"/>
          <w:sz w:val="58"/>
          <w:szCs w:val="58"/>
          <w:lang w:val="vi-VN"/>
        </w:rPr>
        <w:t xml:space="preserve"> trị</w:t>
      </w:r>
      <w:r w:rsidRPr="006631F8">
        <w:rPr>
          <w:b/>
          <w:color w:val="951B13"/>
          <w:sz w:val="58"/>
          <w:szCs w:val="58"/>
        </w:rPr>
        <w:t xml:space="preserve"> hệ nhúng</w:t>
      </w:r>
    </w:p>
    <w:p w:rsidR="008C2462" w:rsidRPr="006631F8" w:rsidRDefault="00A2157C" w:rsidP="00094D9F">
      <w:pPr>
        <w:spacing w:after="80"/>
        <w:jc w:val="center"/>
        <w:rPr>
          <w:rFonts w:ascii="Arial" w:eastAsia="Arial" w:hAnsi="Arial" w:cs="Arial"/>
          <w:b/>
          <w:i/>
          <w:color w:val="951B13"/>
          <w:sz w:val="42"/>
          <w:szCs w:val="42"/>
        </w:rPr>
      </w:pPr>
      <w:r w:rsidRPr="006631F8">
        <w:rPr>
          <w:b/>
          <w:i/>
          <w:sz w:val="42"/>
          <w:szCs w:val="42"/>
        </w:rPr>
        <w:t>Lập trình điều khiển cánh tay robot</w:t>
      </w:r>
    </w:p>
    <w:p w:rsidR="008C2462" w:rsidRPr="006631F8" w:rsidRDefault="008C2462">
      <w:pPr>
        <w:tabs>
          <w:tab w:val="left" w:pos="6415"/>
        </w:tabs>
      </w:pPr>
    </w:p>
    <w:p w:rsidR="008C2462" w:rsidRPr="006631F8" w:rsidRDefault="008C2462">
      <w:pPr>
        <w:tabs>
          <w:tab w:val="left" w:pos="6415"/>
        </w:tabs>
      </w:pPr>
    </w:p>
    <w:p w:rsidR="008C2462" w:rsidRPr="006631F8" w:rsidRDefault="00A2157C">
      <w:pPr>
        <w:tabs>
          <w:tab w:val="left" w:pos="6415"/>
        </w:tabs>
      </w:pPr>
      <w:r w:rsidRPr="006631F8">
        <w:tab/>
      </w:r>
    </w:p>
    <w:p w:rsidR="008C2462" w:rsidRPr="006631F8" w:rsidRDefault="008C2462"/>
    <w:p w:rsidR="008C2462" w:rsidRPr="006631F8" w:rsidRDefault="00A2157C">
      <w:pPr>
        <w:widowControl/>
        <w:spacing w:after="0" w:line="240" w:lineRule="auto"/>
        <w:jc w:val="left"/>
        <w:rPr>
          <w:rFonts w:ascii="Verdana" w:eastAsia="Verdana" w:hAnsi="Verdana" w:cs="Verdana"/>
          <w:b/>
          <w:smallCaps/>
          <w:color w:val="951B13"/>
          <w:sz w:val="24"/>
          <w:szCs w:val="24"/>
        </w:rPr>
      </w:pPr>
      <w:r w:rsidRPr="006631F8">
        <w:br w:type="page"/>
      </w:r>
    </w:p>
    <w:p w:rsidR="008C2462" w:rsidRPr="006631F8" w:rsidRDefault="00A2157C" w:rsidP="00094D9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30"/>
          <w:szCs w:val="24"/>
        </w:rPr>
      </w:pPr>
      <w:r w:rsidRPr="006631F8">
        <w:rPr>
          <w:rFonts w:ascii="Verdana" w:eastAsia="Verdana" w:hAnsi="Verdana" w:cs="Verdana"/>
          <w:b/>
          <w:smallCaps/>
          <w:color w:val="951B13"/>
          <w:sz w:val="30"/>
          <w:szCs w:val="24"/>
        </w:rPr>
        <w:lastRenderedPageBreak/>
        <w:t>Table of contents</w:t>
      </w:r>
    </w:p>
    <w:p w:rsidR="008C2462" w:rsidRPr="006631F8" w:rsidRDefault="008C2462">
      <w:pPr>
        <w:pBdr>
          <w:top w:val="nil"/>
          <w:left w:val="nil"/>
          <w:bottom w:val="nil"/>
          <w:right w:val="nil"/>
          <w:between w:val="nil"/>
        </w:pBdr>
        <w:tabs>
          <w:tab w:val="left" w:pos="-110"/>
          <w:tab w:val="right" w:pos="8467"/>
        </w:tabs>
        <w:spacing w:after="0"/>
        <w:ind w:left="990"/>
        <w:rPr>
          <w:b/>
          <w:color w:val="000000"/>
        </w:rPr>
      </w:pPr>
    </w:p>
    <w:p w:rsidR="008C2462" w:rsidRPr="006631F8" w:rsidRDefault="00A2157C">
      <w:pPr>
        <w:pBdr>
          <w:top w:val="nil"/>
          <w:left w:val="nil"/>
          <w:bottom w:val="nil"/>
          <w:right w:val="nil"/>
          <w:between w:val="nil"/>
        </w:pBdr>
        <w:tabs>
          <w:tab w:val="left" w:pos="1872"/>
          <w:tab w:val="right" w:pos="8827"/>
        </w:tabs>
        <w:spacing w:after="0"/>
        <w:ind w:left="994" w:hanging="994"/>
        <w:rPr>
          <w:color w:val="000000"/>
        </w:rPr>
      </w:pPr>
      <w:r w:rsidRPr="006631F8">
        <w:rPr>
          <w:rFonts w:eastAsia="Tahoma"/>
          <w:color w:val="000000"/>
        </w:rPr>
        <w:tab/>
      </w:r>
    </w:p>
    <w:sdt>
      <w:sdtPr>
        <w:id w:val="1974631748"/>
        <w:docPartObj>
          <w:docPartGallery w:val="Table of Contents"/>
          <w:docPartUnique/>
        </w:docPartObj>
      </w:sdtPr>
      <w:sdtEndPr/>
      <w:sdtContent>
        <w:p w:rsidR="008C2462" w:rsidRPr="006631F8" w:rsidRDefault="00A2157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rsidRPr="006631F8">
            <w:fldChar w:fldCharType="begin"/>
          </w:r>
          <w:r w:rsidRPr="006631F8">
            <w:instrText xml:space="preserve"> TOC \h \u \z </w:instrText>
          </w:r>
          <w:r w:rsidRPr="006631F8">
            <w:fldChar w:fldCharType="separate"/>
          </w:r>
          <w:hyperlink w:anchor="_gjdgxs">
            <w:r w:rsidRPr="006631F8">
              <w:rPr>
                <w:rFonts w:eastAsia="Tahoma"/>
                <w:b/>
                <w:smallCaps/>
                <w:color w:val="000000"/>
              </w:rPr>
              <w:t>1.</w:t>
            </w:r>
          </w:hyperlink>
          <w:hyperlink w:anchor="_gjdgxs">
            <w:r w:rsidRPr="006631F8">
              <w:rPr>
                <w:rFonts w:ascii="Calibri" w:eastAsia="Calibri" w:hAnsi="Calibri" w:cs="Calibri"/>
                <w:color w:val="000000"/>
                <w:sz w:val="22"/>
                <w:szCs w:val="22"/>
              </w:rPr>
              <w:tab/>
            </w:r>
          </w:hyperlink>
          <w:r w:rsidRPr="006631F8">
            <w:fldChar w:fldCharType="begin"/>
          </w:r>
          <w:r w:rsidRPr="006631F8">
            <w:instrText xml:space="preserve"> PAGEREF _gjdgxs \h </w:instrText>
          </w:r>
          <w:r w:rsidRPr="006631F8">
            <w:fldChar w:fldCharType="separate"/>
          </w:r>
          <w:r w:rsidRPr="006631F8">
            <w:rPr>
              <w:rFonts w:eastAsia="Tahoma"/>
              <w:b/>
              <w:smallCaps/>
              <w:color w:val="000000"/>
            </w:rPr>
            <w:t>Giới thiệu dự án</w:t>
          </w:r>
          <w:r w:rsidRPr="006631F8">
            <w:rPr>
              <w:rFonts w:eastAsia="Tahoma"/>
              <w:b/>
              <w:smallCaps/>
              <w:color w:val="000000"/>
            </w:rPr>
            <w:tab/>
            <w:t>4</w:t>
          </w:r>
          <w:r w:rsidRPr="006631F8">
            <w:fldChar w:fldCharType="end"/>
          </w:r>
        </w:p>
        <w:p w:rsidR="008C2462" w:rsidRPr="006631F8" w:rsidRDefault="007322B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0j0zll">
            <w:r w:rsidR="00A2157C" w:rsidRPr="006631F8">
              <w:rPr>
                <w:rFonts w:eastAsia="Tahoma"/>
                <w:b/>
                <w:smallCaps/>
                <w:color w:val="000000"/>
              </w:rPr>
              <w:t>2.</w:t>
            </w:r>
          </w:hyperlink>
          <w:hyperlink w:anchor="_30j0zll">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_30j0zll \h </w:instrText>
          </w:r>
          <w:r w:rsidR="00A2157C" w:rsidRPr="006631F8">
            <w:fldChar w:fldCharType="separate"/>
          </w:r>
          <w:r w:rsidR="00A2157C" w:rsidRPr="006631F8">
            <w:rPr>
              <w:rFonts w:eastAsia="Tahoma"/>
              <w:b/>
              <w:smallCaps/>
              <w:color w:val="000000"/>
            </w:rPr>
            <w:t>Các nhân sự tham gia dự án</w:t>
          </w:r>
          <w:r w:rsidR="00A2157C" w:rsidRPr="006631F8">
            <w:rPr>
              <w:rFonts w:eastAsia="Tahoma"/>
              <w:b/>
              <w:smallCaps/>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A2157C" w:rsidRPr="006631F8">
              <w:rPr>
                <w:rFonts w:eastAsia="Tahoma"/>
                <w:color w:val="000000"/>
              </w:rPr>
              <w:t>2.1.</w:t>
            </w:r>
          </w:hyperlink>
          <w:hyperlink w:anchor="_1fob9te">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_1fob9te \h </w:instrText>
          </w:r>
          <w:r w:rsidR="00A2157C" w:rsidRPr="006631F8">
            <w:fldChar w:fldCharType="separate"/>
          </w:r>
          <w:r w:rsidR="00A2157C" w:rsidRPr="006631F8">
            <w:rPr>
              <w:rFonts w:eastAsia="Tahoma"/>
              <w:color w:val="000000"/>
            </w:rPr>
            <w:t>Thông tin liên hệ phía khách hàng</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znysh7">
            <w:r w:rsidR="00A2157C" w:rsidRPr="006631F8">
              <w:rPr>
                <w:rFonts w:eastAsia="Tahoma"/>
                <w:color w:val="000000"/>
              </w:rPr>
              <w:t>2.2.</w:t>
            </w:r>
          </w:hyperlink>
          <w:hyperlink w:anchor="_3znysh7">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_3znysh7 \h </w:instrText>
          </w:r>
          <w:r w:rsidR="00A2157C" w:rsidRPr="006631F8">
            <w:fldChar w:fldCharType="separate"/>
          </w:r>
          <w:r w:rsidR="00A2157C" w:rsidRPr="006631F8">
            <w:rPr>
              <w:rFonts w:eastAsia="Tahoma"/>
              <w:color w:val="000000"/>
            </w:rPr>
            <w:t>Thông tin liên hệ phía công ty</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A2157C" w:rsidRPr="006631F8">
              <w:rPr>
                <w:rFonts w:eastAsia="Tahoma"/>
                <w:color w:val="000000"/>
              </w:rPr>
              <w:t>2.3.</w:t>
            </w:r>
          </w:hyperlink>
          <w:hyperlink w:anchor="_2et92p0">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_2et92p0 \h </w:instrText>
          </w:r>
          <w:r w:rsidR="00A2157C" w:rsidRPr="006631F8">
            <w:fldChar w:fldCharType="separate"/>
          </w:r>
          <w:r w:rsidR="00A2157C" w:rsidRPr="006631F8">
            <w:rPr>
              <w:rFonts w:eastAsia="Tahoma"/>
              <w:color w:val="000000"/>
            </w:rPr>
            <w:t>Phân chia vai trò của thành viên dự án và khách hàng</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tyjcwt">
            <w:r w:rsidR="00A2157C" w:rsidRPr="006631F8">
              <w:rPr>
                <w:rFonts w:eastAsia="Tahoma"/>
                <w:b/>
                <w:smallCaps/>
                <w:color w:val="000000"/>
              </w:rPr>
              <w:t>3.</w:t>
            </w:r>
          </w:hyperlink>
          <w:hyperlink w:anchor="_tyjcwt">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_tyjcwt \h </w:instrText>
          </w:r>
          <w:r w:rsidR="00A2157C" w:rsidRPr="006631F8">
            <w:fldChar w:fldCharType="separate"/>
          </w:r>
          <w:r w:rsidR="00A2157C" w:rsidRPr="006631F8">
            <w:rPr>
              <w:rFonts w:eastAsia="Tahoma"/>
              <w:b/>
              <w:smallCaps/>
              <w:color w:val="000000"/>
            </w:rPr>
            <w:t>Khảo sát dự án</w:t>
          </w:r>
          <w:r w:rsidR="00A2157C" w:rsidRPr="006631F8">
            <w:rPr>
              <w:rFonts w:eastAsia="Tahoma"/>
              <w:b/>
              <w:smallCaps/>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A2157C" w:rsidRPr="006631F8">
              <w:rPr>
                <w:rFonts w:eastAsia="Tahoma"/>
                <w:color w:val="000000"/>
              </w:rPr>
              <w:t>3.1.</w:t>
            </w:r>
          </w:hyperlink>
          <w:hyperlink w:anchor="_3dy6vkm">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_3dy6vkm \h </w:instrText>
          </w:r>
          <w:r w:rsidR="00A2157C" w:rsidRPr="006631F8">
            <w:fldChar w:fldCharType="separate"/>
          </w:r>
          <w:r w:rsidR="00A2157C" w:rsidRPr="006631F8">
            <w:rPr>
              <w:rFonts w:eastAsia="Tahoma"/>
              <w:color w:val="000000"/>
            </w:rPr>
            <w:t>Yêu cầu khách hàng</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t3h5sf">
            <w:r w:rsidR="00A2157C" w:rsidRPr="006631F8">
              <w:rPr>
                <w:rFonts w:eastAsia="Tahoma"/>
                <w:color w:val="000000"/>
              </w:rPr>
              <w:t>3.2.</w:t>
            </w:r>
          </w:hyperlink>
          <w:hyperlink w:anchor="_1t3h5sf">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_1t3h5sf \h </w:instrText>
          </w:r>
          <w:r w:rsidR="00A2157C" w:rsidRPr="006631F8">
            <w:fldChar w:fldCharType="separate"/>
          </w:r>
          <w:r w:rsidR="00A2157C" w:rsidRPr="006631F8">
            <w:rPr>
              <w:rFonts w:eastAsia="Tahoma"/>
              <w:color w:val="000000"/>
            </w:rPr>
            <w:t>Mô hình hoạt động hiện thời – nghiệp vụ</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A2157C" w:rsidRPr="006631F8">
              <w:rPr>
                <w:rFonts w:eastAsia="Tahoma"/>
                <w:color w:val="000000"/>
              </w:rPr>
              <w:t>3.3.</w:t>
            </w:r>
          </w:hyperlink>
          <w:hyperlink w:anchor="_4d34og8">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_4d34og8 \h </w:instrText>
          </w:r>
          <w:r w:rsidR="00A2157C" w:rsidRPr="006631F8">
            <w:fldChar w:fldCharType="separate"/>
          </w:r>
          <w:r w:rsidR="00A2157C" w:rsidRPr="006631F8">
            <w:rPr>
              <w:rFonts w:eastAsia="Tahoma"/>
              <w:color w:val="000000"/>
            </w:rPr>
            <w:t>Mô hình hoạt động dự kiến sau khi áp dụng sản phẩm mới</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A2157C" w:rsidRPr="006631F8">
              <w:rPr>
                <w:rFonts w:eastAsia="Tahoma"/>
                <w:color w:val="000000"/>
              </w:rPr>
              <w:t>3.4.</w:t>
            </w:r>
          </w:hyperlink>
          <w:hyperlink w:anchor="_2s8eyo1">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_2s8eyo1 \h </w:instrText>
          </w:r>
          <w:r w:rsidR="00A2157C" w:rsidRPr="006631F8">
            <w:fldChar w:fldCharType="separate"/>
          </w:r>
          <w:r w:rsidR="00A2157C" w:rsidRPr="006631F8">
            <w:rPr>
              <w:rFonts w:eastAsia="Tahoma"/>
              <w:color w:val="000000"/>
            </w:rPr>
            <w:t>Phân tích ưu điểm/nhược điểm/lợi ích khách hàng</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7dp8vu">
            <w:r w:rsidR="00A2157C" w:rsidRPr="006631F8">
              <w:rPr>
                <w:rFonts w:eastAsia="Tahoma"/>
                <w:b/>
                <w:smallCaps/>
                <w:color w:val="000000"/>
              </w:rPr>
              <w:t>4.</w:t>
            </w:r>
          </w:hyperlink>
          <w:hyperlink w:anchor="_17dp8vu">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_17dp8vu \h </w:instrText>
          </w:r>
          <w:r w:rsidR="00A2157C" w:rsidRPr="006631F8">
            <w:fldChar w:fldCharType="separate"/>
          </w:r>
          <w:r w:rsidR="00A2157C" w:rsidRPr="006631F8">
            <w:rPr>
              <w:rFonts w:eastAsia="Tahoma"/>
              <w:b/>
              <w:smallCaps/>
              <w:color w:val="000000"/>
            </w:rPr>
            <w:t>Ước lượng</w:t>
          </w:r>
          <w:r w:rsidR="00A2157C" w:rsidRPr="006631F8">
            <w:rPr>
              <w:rFonts w:eastAsia="Tahoma"/>
              <w:b/>
              <w:smallCaps/>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A2157C" w:rsidRPr="006631F8">
              <w:rPr>
                <w:rFonts w:eastAsia="Tahoma"/>
                <w:color w:val="000000"/>
              </w:rPr>
              <w:t>4.1.</w:t>
            </w:r>
          </w:hyperlink>
          <w:hyperlink w:anchor="_3rdcrjn">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_3rdcrjn \h </w:instrText>
          </w:r>
          <w:r w:rsidR="00A2157C" w:rsidRPr="006631F8">
            <w:fldChar w:fldCharType="separate"/>
          </w:r>
          <w:r w:rsidR="00A2157C" w:rsidRPr="006631F8">
            <w:rPr>
              <w:rFonts w:eastAsia="Tahoma"/>
              <w:color w:val="000000"/>
            </w:rPr>
            <w:t>Ước lượng tính năng</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A2157C" w:rsidRPr="006631F8">
              <w:rPr>
                <w:rFonts w:eastAsia="Tahoma"/>
                <w:color w:val="000000"/>
              </w:rPr>
              <w:t>4.2.</w:t>
            </w:r>
          </w:hyperlink>
          <w:hyperlink w:anchor="_26in1rg">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_26in1rg \h </w:instrText>
          </w:r>
          <w:r w:rsidR="00A2157C" w:rsidRPr="006631F8">
            <w:fldChar w:fldCharType="separate"/>
          </w:r>
          <w:r w:rsidR="00A2157C" w:rsidRPr="006631F8">
            <w:rPr>
              <w:rFonts w:eastAsia="Tahoma"/>
              <w:color w:val="000000"/>
            </w:rPr>
            <w:t>Ước lượng cách tích hợp hệ thống</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lnxbz9">
            <w:r w:rsidR="00A2157C" w:rsidRPr="006631F8">
              <w:rPr>
                <w:rFonts w:eastAsia="Tahoma"/>
                <w:color w:val="000000"/>
              </w:rPr>
              <w:t>4.3.</w:t>
            </w:r>
          </w:hyperlink>
          <w:hyperlink w:anchor="_lnxbz9">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_lnxbz9 \h </w:instrText>
          </w:r>
          <w:r w:rsidR="00A2157C" w:rsidRPr="006631F8">
            <w:fldChar w:fldCharType="separate"/>
          </w:r>
          <w:r w:rsidR="00A2157C" w:rsidRPr="006631F8">
            <w:rPr>
              <w:rFonts w:eastAsia="Tahoma"/>
              <w:color w:val="000000"/>
            </w:rPr>
            <w:t>Ước lượng thời gian</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A2157C" w:rsidRPr="006631F8">
              <w:rPr>
                <w:rFonts w:eastAsia="Tahoma"/>
                <w:color w:val="000000"/>
              </w:rPr>
              <w:t>4.4.</w:t>
            </w:r>
          </w:hyperlink>
          <w:hyperlink w:anchor="_35nkun2">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_35nkun2 \h </w:instrText>
          </w:r>
          <w:r w:rsidR="00A2157C" w:rsidRPr="006631F8">
            <w:fldChar w:fldCharType="separate"/>
          </w:r>
          <w:r w:rsidR="00A2157C" w:rsidRPr="006631F8">
            <w:rPr>
              <w:rFonts w:eastAsia="Tahoma"/>
              <w:color w:val="000000"/>
            </w:rPr>
            <w:t>Ước lượng rủi ro</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A2157C" w:rsidRPr="006631F8">
              <w:rPr>
                <w:rFonts w:eastAsia="Tahoma"/>
                <w:color w:val="000000"/>
              </w:rPr>
              <w:t>4.5.</w:t>
            </w:r>
          </w:hyperlink>
          <w:hyperlink w:anchor="_1ksv4uv">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_1ksv4uv \h </w:instrText>
          </w:r>
          <w:r w:rsidR="00A2157C" w:rsidRPr="006631F8">
            <w:fldChar w:fldCharType="separate"/>
          </w:r>
          <w:r w:rsidR="00A2157C" w:rsidRPr="006631F8">
            <w:rPr>
              <w:rFonts w:eastAsia="Tahoma"/>
              <w:color w:val="000000"/>
            </w:rPr>
            <w:t>Xác định các hạng mục kiểm thử</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4sinio">
            <w:r w:rsidR="00A2157C" w:rsidRPr="006631F8">
              <w:rPr>
                <w:rFonts w:eastAsia="Tahoma"/>
                <w:color w:val="000000"/>
              </w:rPr>
              <w:t>4.6.</w:t>
            </w:r>
          </w:hyperlink>
          <w:hyperlink w:anchor="_44sinio">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_44sinio \h </w:instrText>
          </w:r>
          <w:r w:rsidR="00A2157C" w:rsidRPr="006631F8">
            <w:fldChar w:fldCharType="separate"/>
          </w:r>
          <w:r w:rsidR="00A2157C" w:rsidRPr="006631F8">
            <w:rPr>
              <w:rFonts w:eastAsia="Tahoma"/>
              <w:color w:val="000000"/>
            </w:rPr>
            <w:t>Ước lượng cách thức triển khai/cài đặt</w:t>
          </w:r>
          <w:r w:rsidR="00A2157C" w:rsidRPr="006631F8">
            <w:rPr>
              <w:rFonts w:eastAsia="Tahoma"/>
              <w:color w:val="000000"/>
            </w:rPr>
            <w:tab/>
            <w:t>4</w:t>
          </w:r>
          <w:r w:rsidR="00A2157C" w:rsidRPr="006631F8">
            <w:fldChar w:fldCharType="end"/>
          </w:r>
        </w:p>
        <w:p w:rsidR="008C2462" w:rsidRPr="006631F8" w:rsidRDefault="007322B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jxsxqh">
            <w:r w:rsidR="00A2157C" w:rsidRPr="006631F8">
              <w:rPr>
                <w:rFonts w:eastAsia="Tahoma"/>
                <w:b/>
                <w:smallCaps/>
                <w:color w:val="000000"/>
              </w:rPr>
              <w:t>5.</w:t>
            </w:r>
          </w:hyperlink>
          <w:hyperlink w:anchor="_2jxsxqh">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_2jxsxqh \h </w:instrText>
          </w:r>
          <w:r w:rsidR="00A2157C" w:rsidRPr="006631F8">
            <w:fldChar w:fldCharType="separate"/>
          </w:r>
          <w:r w:rsidR="00A2157C" w:rsidRPr="006631F8">
            <w:rPr>
              <w:rFonts w:eastAsia="Tahoma"/>
              <w:b/>
              <w:smallCaps/>
              <w:color w:val="000000"/>
            </w:rPr>
            <w:t>Ước lượng giá thành</w:t>
          </w:r>
          <w:r w:rsidR="00A2157C" w:rsidRPr="006631F8">
            <w:rPr>
              <w:rFonts w:eastAsia="Tahoma"/>
              <w:b/>
              <w:smallCaps/>
              <w:color w:val="000000"/>
            </w:rPr>
            <w:tab/>
            <w:t>4</w:t>
          </w:r>
          <w:r w:rsidR="00A2157C" w:rsidRPr="006631F8">
            <w:fldChar w:fldCharType="end"/>
          </w:r>
        </w:p>
        <w:p w:rsidR="008C2462" w:rsidRPr="006631F8" w:rsidRDefault="007322B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z337ya">
            <w:r w:rsidR="00A2157C" w:rsidRPr="006631F8">
              <w:rPr>
                <w:rFonts w:eastAsia="Tahoma"/>
                <w:b/>
                <w:smallCaps/>
                <w:color w:val="000000"/>
              </w:rPr>
              <w:t>6.</w:t>
            </w:r>
          </w:hyperlink>
          <w:hyperlink w:anchor="_z337ya">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_z337ya \h </w:instrText>
          </w:r>
          <w:r w:rsidR="00A2157C" w:rsidRPr="006631F8">
            <w:fldChar w:fldCharType="separate"/>
          </w:r>
          <w:r w:rsidR="00A2157C" w:rsidRPr="006631F8">
            <w:rPr>
              <w:rFonts w:eastAsia="Tahoma"/>
              <w:b/>
              <w:smallCaps/>
              <w:color w:val="000000"/>
            </w:rPr>
            <w:t>Phân chia các giai đoạn chính</w:t>
          </w:r>
          <w:r w:rsidR="00A2157C" w:rsidRPr="006631F8">
            <w:rPr>
              <w:rFonts w:eastAsia="Tahoma"/>
              <w:b/>
              <w:smallCaps/>
              <w:color w:val="000000"/>
            </w:rPr>
            <w:tab/>
            <w:t>5</w:t>
          </w:r>
          <w:r w:rsidR="00A2157C" w:rsidRPr="006631F8">
            <w:fldChar w:fldCharType="end"/>
          </w:r>
        </w:p>
        <w:p w:rsidR="008C2462" w:rsidRPr="006631F8" w:rsidRDefault="007322B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j2qqm3">
            <w:r w:rsidR="00A2157C" w:rsidRPr="006631F8">
              <w:rPr>
                <w:rFonts w:eastAsia="Tahoma"/>
                <w:b/>
                <w:smallCaps/>
                <w:color w:val="000000"/>
              </w:rPr>
              <w:t>7.</w:t>
            </w:r>
          </w:hyperlink>
          <w:hyperlink w:anchor="_3j2qqm3">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_3j2qqm3 \h </w:instrText>
          </w:r>
          <w:r w:rsidR="00A2157C" w:rsidRPr="006631F8">
            <w:fldChar w:fldCharType="separate"/>
          </w:r>
          <w:r w:rsidR="00A2157C" w:rsidRPr="006631F8">
            <w:rPr>
              <w:rFonts w:eastAsia="Tahoma"/>
              <w:b/>
              <w:smallCaps/>
              <w:color w:val="000000"/>
            </w:rPr>
            <w:t>Phân tích thiết kế</w:t>
          </w:r>
          <w:r w:rsidR="00A2157C" w:rsidRPr="006631F8">
            <w:rPr>
              <w:rFonts w:eastAsia="Tahoma"/>
              <w:b/>
              <w:smallCaps/>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y810tw">
            <w:r w:rsidR="00A2157C" w:rsidRPr="006631F8">
              <w:rPr>
                <w:rFonts w:eastAsia="Tahoma"/>
                <w:color w:val="000000"/>
              </w:rPr>
              <w:t>7.1.</w:t>
            </w:r>
          </w:hyperlink>
          <w:hyperlink w:anchor="_1y810tw">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_1y810tw \h </w:instrText>
          </w:r>
          <w:r w:rsidR="00A2157C" w:rsidRPr="006631F8">
            <w:fldChar w:fldCharType="separate"/>
          </w:r>
          <w:r w:rsidR="00A2157C" w:rsidRPr="006631F8">
            <w:rPr>
              <w:rFonts w:eastAsia="Tahoma"/>
              <w:color w:val="000000"/>
            </w:rPr>
            <w:t>Mô hình tích hợp phần cứng/phần mềm</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i7ojhp">
            <w:r w:rsidR="00A2157C" w:rsidRPr="006631F8">
              <w:rPr>
                <w:rFonts w:eastAsia="Tahoma"/>
                <w:color w:val="000000"/>
              </w:rPr>
              <w:t>7.2.</w:t>
            </w:r>
          </w:hyperlink>
          <w:hyperlink w:anchor="_4i7ojhp">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_4i7ojhp \h </w:instrText>
          </w:r>
          <w:r w:rsidR="00A2157C" w:rsidRPr="006631F8">
            <w:fldChar w:fldCharType="separate"/>
          </w:r>
          <w:r w:rsidR="00A2157C" w:rsidRPr="006631F8">
            <w:rPr>
              <w:rFonts w:eastAsia="Tahoma"/>
              <w:color w:val="000000"/>
            </w:rPr>
            <w:t>Giao diện</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xcytpi">
            <w:r w:rsidR="00A2157C" w:rsidRPr="006631F8">
              <w:rPr>
                <w:rFonts w:eastAsia="Tahoma"/>
                <w:color w:val="000000"/>
              </w:rPr>
              <w:t>7.3.</w:t>
            </w:r>
          </w:hyperlink>
          <w:hyperlink w:anchor="_2xcytpi">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_2xcytpi \h </w:instrText>
          </w:r>
          <w:r w:rsidR="00A2157C" w:rsidRPr="006631F8">
            <w:fldChar w:fldCharType="separate"/>
          </w:r>
          <w:r w:rsidR="00A2157C" w:rsidRPr="006631F8">
            <w:rPr>
              <w:rFonts w:eastAsia="Tahoma"/>
              <w:color w:val="000000"/>
            </w:rPr>
            <w:t>Cơ sở dữ liệu</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ci93xb">
            <w:r w:rsidR="00A2157C" w:rsidRPr="006631F8">
              <w:rPr>
                <w:rFonts w:eastAsia="Tahoma"/>
                <w:color w:val="000000"/>
              </w:rPr>
              <w:t>7.4.</w:t>
            </w:r>
          </w:hyperlink>
          <w:hyperlink w:anchor="_1ci93xb">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_1ci93xb \h </w:instrText>
          </w:r>
          <w:r w:rsidR="00A2157C" w:rsidRPr="006631F8">
            <w:fldChar w:fldCharType="separate"/>
          </w:r>
          <w:r w:rsidR="00A2157C" w:rsidRPr="006631F8">
            <w:rPr>
              <w:rFonts w:eastAsia="Tahoma"/>
              <w:color w:val="000000"/>
            </w:rPr>
            <w:t>Mạng</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A2157C" w:rsidRPr="006631F8">
              <w:rPr>
                <w:rFonts w:eastAsia="Tahoma"/>
                <w:color w:val="000000"/>
              </w:rPr>
              <w:t>7.5.</w:t>
            </w:r>
          </w:hyperlink>
          <w:hyperlink w:anchor="_3whwml4">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_3whwml4 \h </w:instrText>
          </w:r>
          <w:r w:rsidR="00A2157C" w:rsidRPr="006631F8">
            <w:fldChar w:fldCharType="separate"/>
          </w:r>
          <w:r w:rsidR="00A2157C" w:rsidRPr="006631F8">
            <w:rPr>
              <w:rFonts w:eastAsia="Tahoma"/>
              <w:color w:val="000000"/>
            </w:rPr>
            <w:t>Tương tác người dùng</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A2157C" w:rsidRPr="006631F8">
              <w:rPr>
                <w:rFonts w:eastAsia="Tahoma"/>
                <w:color w:val="000000"/>
              </w:rPr>
              <w:t>7.6.</w:t>
            </w:r>
          </w:hyperlink>
          <w:hyperlink w:anchor="_2bn6wsx">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_2bn6wsx \h </w:instrText>
          </w:r>
          <w:r w:rsidR="00A2157C" w:rsidRPr="006631F8">
            <w:fldChar w:fldCharType="separate"/>
          </w:r>
          <w:r w:rsidR="00A2157C" w:rsidRPr="006631F8">
            <w:rPr>
              <w:rFonts w:eastAsia="Tahoma"/>
              <w:color w:val="000000"/>
            </w:rPr>
            <w:t>Đặc tả giao diện API (interface)</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qsh70q">
            <w:r w:rsidR="00A2157C" w:rsidRPr="006631F8">
              <w:rPr>
                <w:rFonts w:eastAsia="Tahoma"/>
                <w:color w:val="000000"/>
              </w:rPr>
              <w:t>7.7.</w:t>
            </w:r>
          </w:hyperlink>
          <w:hyperlink w:anchor="_qsh70q">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_qsh70q \h </w:instrText>
          </w:r>
          <w:r w:rsidR="00A2157C" w:rsidRPr="006631F8">
            <w:fldChar w:fldCharType="separate"/>
          </w:r>
          <w:r w:rsidR="00A2157C" w:rsidRPr="006631F8">
            <w:rPr>
              <w:rFonts w:eastAsia="Tahoma"/>
              <w:color w:val="000000"/>
            </w:rPr>
            <w:t>Bảo mật</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as4poj">
            <w:r w:rsidR="00A2157C" w:rsidRPr="006631F8">
              <w:rPr>
                <w:rFonts w:eastAsia="Tahoma"/>
                <w:color w:val="000000"/>
              </w:rPr>
              <w:t>7.8.</w:t>
            </w:r>
          </w:hyperlink>
          <w:hyperlink w:anchor="_3as4poj">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_3as4poj \h </w:instrText>
          </w:r>
          <w:r w:rsidR="00A2157C" w:rsidRPr="006631F8">
            <w:fldChar w:fldCharType="separate"/>
          </w:r>
          <w:r w:rsidR="00A2157C" w:rsidRPr="006631F8">
            <w:rPr>
              <w:rFonts w:eastAsia="Tahoma"/>
              <w:color w:val="000000"/>
            </w:rPr>
            <w:t>Sao lưu phục hồi</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pxezwc">
            <w:r w:rsidR="00A2157C" w:rsidRPr="006631F8">
              <w:rPr>
                <w:rFonts w:eastAsia="Tahoma"/>
                <w:color w:val="000000"/>
              </w:rPr>
              <w:t>7.9.</w:t>
            </w:r>
          </w:hyperlink>
          <w:hyperlink w:anchor="_1pxezwc">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_1pxezwc \h </w:instrText>
          </w:r>
          <w:r w:rsidR="00A2157C" w:rsidRPr="006631F8">
            <w:fldChar w:fldCharType="separate"/>
          </w:r>
          <w:r w:rsidR="00A2157C" w:rsidRPr="006631F8">
            <w:rPr>
              <w:rFonts w:eastAsia="Tahoma"/>
              <w:color w:val="000000"/>
            </w:rPr>
            <w:t>Chuyển đổi dữ liệu</w:t>
          </w:r>
          <w:r w:rsidR="00A2157C" w:rsidRPr="006631F8">
            <w:rPr>
              <w:rFonts w:eastAsia="Tahoma"/>
              <w:color w:val="000000"/>
            </w:rPr>
            <w:tab/>
            <w:t>5</w:t>
          </w:r>
          <w:r w:rsidR="00A2157C" w:rsidRPr="006631F8">
            <w:fldChar w:fldCharType="end"/>
          </w:r>
        </w:p>
        <w:p w:rsidR="008C2462" w:rsidRPr="006631F8" w:rsidRDefault="007322BC">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9x2ik5">
            <w:r w:rsidR="00A2157C" w:rsidRPr="006631F8">
              <w:rPr>
                <w:rFonts w:eastAsia="Tahoma"/>
                <w:b/>
                <w:smallCaps/>
                <w:color w:val="000000"/>
              </w:rPr>
              <w:t>8.</w:t>
            </w:r>
          </w:hyperlink>
          <w:hyperlink w:anchor="_49x2ik5">
            <w:r w:rsidR="00A2157C" w:rsidRPr="006631F8">
              <w:rPr>
                <w:rFonts w:ascii="Calibri" w:eastAsia="Calibri" w:hAnsi="Calibri" w:cs="Calibri"/>
                <w:color w:val="000000"/>
                <w:sz w:val="22"/>
                <w:szCs w:val="22"/>
              </w:rPr>
              <w:tab/>
            </w:r>
          </w:hyperlink>
          <w:r w:rsidR="00A2157C" w:rsidRPr="006631F8">
            <w:fldChar w:fldCharType="begin"/>
          </w:r>
          <w:r w:rsidR="00A2157C" w:rsidRPr="006631F8">
            <w:instrText xml:space="preserve"> PAGEREF _49x2ik5 \h </w:instrText>
          </w:r>
          <w:r w:rsidR="00A2157C" w:rsidRPr="006631F8">
            <w:fldChar w:fldCharType="separate"/>
          </w:r>
          <w:r w:rsidR="00A2157C" w:rsidRPr="006631F8">
            <w:rPr>
              <w:rFonts w:eastAsia="Tahoma"/>
              <w:b/>
              <w:smallCaps/>
              <w:color w:val="000000"/>
            </w:rPr>
            <w:t>Danh mục tài liệu liên quan</w:t>
          </w:r>
          <w:r w:rsidR="00A2157C" w:rsidRPr="006631F8">
            <w:rPr>
              <w:rFonts w:eastAsia="Tahoma"/>
              <w:b/>
              <w:smallCaps/>
              <w:color w:val="000000"/>
            </w:rPr>
            <w:tab/>
            <w:t>5</w:t>
          </w:r>
          <w:r w:rsidR="00A2157C" w:rsidRPr="006631F8">
            <w:fldChar w:fldCharType="end"/>
          </w:r>
          <w:r w:rsidR="00A2157C" w:rsidRPr="006631F8">
            <w:fldChar w:fldCharType="end"/>
          </w:r>
        </w:p>
      </w:sdtContent>
    </w:sdt>
    <w:p w:rsidR="008C2462" w:rsidRPr="006631F8" w:rsidRDefault="00A2157C">
      <w:pPr>
        <w:pBdr>
          <w:top w:val="nil"/>
          <w:left w:val="nil"/>
          <w:bottom w:val="nil"/>
          <w:right w:val="nil"/>
          <w:between w:val="nil"/>
        </w:pBdr>
        <w:tabs>
          <w:tab w:val="left" w:pos="1872"/>
          <w:tab w:val="right" w:pos="8827"/>
        </w:tabs>
        <w:spacing w:after="0"/>
        <w:ind w:left="994" w:hanging="994"/>
        <w:rPr>
          <w:rFonts w:ascii="Arial" w:eastAsia="Verdana" w:hAnsi="Arial" w:cs="Arial"/>
          <w:b/>
          <w:smallCaps/>
          <w:color w:val="951B13"/>
          <w:sz w:val="24"/>
          <w:szCs w:val="24"/>
        </w:rPr>
      </w:pPr>
      <w:r w:rsidRPr="006631F8">
        <w:rPr>
          <w:rFonts w:eastAsia="Tahoma"/>
          <w:color w:val="000000"/>
        </w:rPr>
        <w:t xml:space="preserve"> </w:t>
      </w:r>
      <w:r w:rsidRPr="006631F8">
        <w:br w:type="page"/>
      </w:r>
      <w:r w:rsidRPr="006631F8">
        <w:rPr>
          <w:rFonts w:ascii="Arial" w:eastAsia="Verdana" w:hAnsi="Arial" w:cs="Arial"/>
          <w:b/>
          <w:smallCaps/>
          <w:color w:val="951B13"/>
          <w:sz w:val="24"/>
          <w:szCs w:val="24"/>
        </w:rPr>
        <w:lastRenderedPageBreak/>
        <w:t>Phiên bản tài liệu</w:t>
      </w:r>
    </w:p>
    <w:tbl>
      <w:tblPr>
        <w:tblStyle w:val="a"/>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992"/>
        <w:gridCol w:w="1795"/>
        <w:gridCol w:w="1440"/>
      </w:tblGrid>
      <w:tr w:rsidR="008C2462" w:rsidRPr="006631F8" w:rsidTr="00094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Ngày lập</w:t>
            </w:r>
          </w:p>
        </w:tc>
        <w:tc>
          <w:tcPr>
            <w:tcW w:w="2948"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Mô tả thay đổi</w:t>
            </w:r>
          </w:p>
        </w:tc>
        <w:tc>
          <w:tcPr>
            <w:tcW w:w="992"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Phiên bản</w:t>
            </w:r>
          </w:p>
        </w:tc>
        <w:tc>
          <w:tcPr>
            <w:tcW w:w="1795"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lập</w:t>
            </w:r>
          </w:p>
        </w:tc>
        <w:tc>
          <w:tcPr>
            <w:tcW w:w="1440" w:type="dxa"/>
          </w:tcPr>
          <w:p w:rsidR="008C2462" w:rsidRPr="006631F8" w:rsidRDefault="00A2157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Người duyệt</w:t>
            </w:r>
          </w:p>
        </w:tc>
      </w:tr>
      <w:tr w:rsidR="008C2462" w:rsidRPr="006631F8" w:rsidTr="00094D9F">
        <w:trPr>
          <w:trHeight w:val="48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12/03/2019</w:t>
            </w:r>
          </w:p>
        </w:tc>
        <w:tc>
          <w:tcPr>
            <w:tcW w:w="2948" w:type="dxa"/>
          </w:tcPr>
          <w:p w:rsidR="008C2462"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vi-VN"/>
              </w:rPr>
            </w:pPr>
            <w:r w:rsidRPr="006631F8">
              <w:rPr>
                <w:rFonts w:ascii="Arial" w:hAnsi="Arial" w:cs="Arial"/>
                <w:sz w:val="24"/>
                <w:szCs w:val="24"/>
              </w:rPr>
              <w:t>Gi</w:t>
            </w:r>
            <w:r w:rsidRPr="006631F8">
              <w:rPr>
                <w:rFonts w:ascii="Arial" w:hAnsi="Arial" w:cs="Arial"/>
                <w:sz w:val="24"/>
                <w:szCs w:val="24"/>
                <w:lang w:val="vi-VN"/>
              </w:rPr>
              <w:t>ới thiệu dự án</w:t>
            </w:r>
          </w:p>
          <w:p w:rsidR="00094D9F" w:rsidRPr="006631F8" w:rsidRDefault="00094D9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sidRPr="006631F8">
              <w:rPr>
                <w:rFonts w:ascii="Arial" w:hAnsi="Arial" w:cs="Arial"/>
                <w:sz w:val="24"/>
                <w:szCs w:val="24"/>
                <w:lang w:val="vi-VN"/>
              </w:rPr>
              <w:t>Các nhân sự tham gia dự án</w:t>
            </w:r>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Lê</w:t>
            </w:r>
            <w:r w:rsidR="00094D9F" w:rsidRPr="006631F8">
              <w:rPr>
                <w:rFonts w:ascii="Arial" w:hAnsi="Arial" w:cs="Arial"/>
                <w:sz w:val="24"/>
                <w:szCs w:val="24"/>
                <w:lang w:val="vi-VN"/>
              </w:rPr>
              <w:t xml:space="preserve"> </w:t>
            </w:r>
            <w:r w:rsidRPr="006631F8">
              <w:rPr>
                <w:rFonts w:ascii="Arial" w:hAnsi="Arial" w:cs="Arial"/>
                <w:sz w:val="24"/>
                <w:szCs w:val="24"/>
              </w:rPr>
              <w:t>Thanh Bình</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A2157C">
            <w:pPr>
              <w:rPr>
                <w:rFonts w:ascii="Arial" w:hAnsi="Arial" w:cs="Arial"/>
                <w:sz w:val="24"/>
                <w:szCs w:val="24"/>
              </w:rPr>
            </w:pPr>
            <w:r w:rsidRPr="006631F8">
              <w:rPr>
                <w:rFonts w:ascii="Arial" w:hAnsi="Arial" w:cs="Arial"/>
                <w:sz w:val="24"/>
                <w:szCs w:val="24"/>
              </w:rPr>
              <w:t>21/03/2019</w:t>
            </w:r>
          </w:p>
        </w:tc>
        <w:tc>
          <w:tcPr>
            <w:tcW w:w="2948" w:type="dxa"/>
          </w:tcPr>
          <w:p w:rsidR="008C2462" w:rsidRPr="00180825"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 xml:space="preserve">Hoàn thành phần 3-6 của báo cáo </w:t>
            </w:r>
          </w:p>
        </w:tc>
        <w:tc>
          <w:tcPr>
            <w:tcW w:w="992"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0.11</w:t>
            </w:r>
          </w:p>
        </w:tc>
        <w:tc>
          <w:tcPr>
            <w:tcW w:w="1795" w:type="dxa"/>
          </w:tcPr>
          <w:p w:rsidR="008C2462" w:rsidRPr="006631F8" w:rsidRDefault="00A2157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631F8">
              <w:rPr>
                <w:rFonts w:ascii="Arial" w:hAnsi="Arial" w:cs="Arial"/>
                <w:sz w:val="24"/>
                <w:szCs w:val="24"/>
              </w:rPr>
              <w:t>Vũ Hồng Sơn</w:t>
            </w: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3062E2">
            <w:pPr>
              <w:rPr>
                <w:rFonts w:ascii="Arial" w:hAnsi="Arial" w:cs="Arial"/>
                <w:color w:val="000000" w:themeColor="text1"/>
                <w:sz w:val="24"/>
                <w:szCs w:val="24"/>
              </w:rPr>
            </w:pPr>
            <w:r>
              <w:rPr>
                <w:rFonts w:ascii="Arial" w:hAnsi="Arial" w:cs="Arial"/>
                <w:color w:val="000000" w:themeColor="text1"/>
                <w:sz w:val="24"/>
                <w:szCs w:val="24"/>
                <w:lang w:val="vi-VN"/>
              </w:rPr>
              <w:t>19</w:t>
            </w:r>
            <w:r w:rsidR="006631F8" w:rsidRPr="00180825">
              <w:rPr>
                <w:rFonts w:ascii="Arial" w:hAnsi="Arial" w:cs="Arial"/>
                <w:color w:val="000000" w:themeColor="text1"/>
                <w:sz w:val="24"/>
                <w:szCs w:val="24"/>
              </w:rPr>
              <w:t>/05/2019</w:t>
            </w:r>
          </w:p>
        </w:tc>
        <w:tc>
          <w:tcPr>
            <w:tcW w:w="2948" w:type="dxa"/>
          </w:tcPr>
          <w:p w:rsidR="008C2462" w:rsidRPr="00180825" w:rsidRDefault="003062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lang w:val="vi-VN"/>
              </w:rPr>
              <w:t>Hoàn thành báo cáo</w:t>
            </w:r>
          </w:p>
        </w:tc>
        <w:tc>
          <w:tcPr>
            <w:tcW w:w="992" w:type="dxa"/>
          </w:tcPr>
          <w:p w:rsidR="008C2462" w:rsidRPr="006631F8"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0.2</w:t>
            </w:r>
          </w:p>
        </w:tc>
        <w:tc>
          <w:tcPr>
            <w:tcW w:w="1795" w:type="dxa"/>
          </w:tcPr>
          <w:p w:rsidR="008C2462" w:rsidRPr="00180825" w:rsidRDefault="006631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vi-VN"/>
              </w:rPr>
            </w:pPr>
            <w:r>
              <w:rPr>
                <w:rFonts w:ascii="Arial" w:hAnsi="Arial" w:cs="Arial"/>
                <w:sz w:val="24"/>
                <w:szCs w:val="24"/>
              </w:rPr>
              <w:t>V</w:t>
            </w:r>
            <w:r>
              <w:rPr>
                <w:rFonts w:ascii="Arial" w:hAnsi="Arial" w:cs="Arial"/>
                <w:sz w:val="24"/>
                <w:szCs w:val="24"/>
                <w:lang w:val="vi-VN"/>
              </w:rPr>
              <w:t>ũ Hồng Sơn</w:t>
            </w:r>
          </w:p>
        </w:tc>
        <w:tc>
          <w:tcPr>
            <w:tcW w:w="1440" w:type="dxa"/>
          </w:tcPr>
          <w:p w:rsidR="008C2462" w:rsidRPr="003062E2"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rPr>
          <w:trHeight w:val="540"/>
        </w:trPr>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C2462" w:rsidRPr="006631F8" w:rsidTr="00094D9F">
        <w:tc>
          <w:tcPr>
            <w:cnfStyle w:val="001000000000" w:firstRow="0" w:lastRow="0" w:firstColumn="1" w:lastColumn="0" w:oddVBand="0" w:evenVBand="0" w:oddHBand="0" w:evenHBand="0" w:firstRowFirstColumn="0" w:firstRowLastColumn="0" w:lastRowFirstColumn="0" w:lastRowLastColumn="0"/>
            <w:tcW w:w="1555" w:type="dxa"/>
          </w:tcPr>
          <w:p w:rsidR="008C2462" w:rsidRPr="006631F8" w:rsidRDefault="008C2462">
            <w:pPr>
              <w:rPr>
                <w:rFonts w:ascii="Arial" w:hAnsi="Arial" w:cs="Arial"/>
                <w:sz w:val="24"/>
                <w:szCs w:val="24"/>
              </w:rPr>
            </w:pPr>
          </w:p>
        </w:tc>
        <w:tc>
          <w:tcPr>
            <w:tcW w:w="2948"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92"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95"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440" w:type="dxa"/>
          </w:tcPr>
          <w:p w:rsidR="008C2462" w:rsidRPr="006631F8" w:rsidRDefault="008C246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8C2462" w:rsidRPr="006631F8" w:rsidRDefault="008C2462">
      <w:pPr>
        <w:pBdr>
          <w:top w:val="nil"/>
          <w:left w:val="nil"/>
          <w:bottom w:val="nil"/>
          <w:right w:val="nil"/>
          <w:between w:val="nil"/>
        </w:pBdr>
        <w:tabs>
          <w:tab w:val="left" w:pos="1872"/>
          <w:tab w:val="right" w:pos="8827"/>
        </w:tabs>
        <w:spacing w:after="0"/>
        <w:ind w:left="994" w:hanging="994"/>
        <w:rPr>
          <w:rFonts w:ascii="Arial" w:hAnsi="Arial" w:cs="Arial"/>
          <w:color w:val="000000"/>
          <w:sz w:val="24"/>
          <w:szCs w:val="24"/>
        </w:rPr>
      </w:pPr>
    </w:p>
    <w:p w:rsidR="008C2462" w:rsidRPr="006631F8" w:rsidRDefault="00A2157C">
      <w:pPr>
        <w:pBdr>
          <w:top w:val="nil"/>
          <w:left w:val="nil"/>
          <w:bottom w:val="nil"/>
          <w:right w:val="nil"/>
          <w:between w:val="nil"/>
        </w:pBdr>
        <w:spacing w:after="0"/>
        <w:jc w:val="left"/>
        <w:rPr>
          <w:rFonts w:ascii="Arial" w:hAnsi="Arial" w:cs="Arial"/>
          <w:color w:val="000000"/>
          <w:sz w:val="24"/>
          <w:szCs w:val="24"/>
        </w:rPr>
        <w:sectPr w:rsidR="008C2462" w:rsidRPr="006631F8">
          <w:headerReference w:type="even" r:id="rId8"/>
          <w:headerReference w:type="default" r:id="rId9"/>
          <w:footerReference w:type="even" r:id="rId10"/>
          <w:footerReference w:type="default" r:id="rId11"/>
          <w:headerReference w:type="first" r:id="rId12"/>
          <w:footerReference w:type="first" r:id="rId13"/>
          <w:pgSz w:w="11905" w:h="16837"/>
          <w:pgMar w:top="1138" w:right="1138" w:bottom="1138" w:left="1987" w:header="720" w:footer="720" w:gutter="0"/>
          <w:pgNumType w:start="1"/>
          <w:cols w:space="720"/>
          <w:titlePg/>
        </w:sectPr>
      </w:pPr>
      <w:r w:rsidRPr="006631F8">
        <w:rPr>
          <w:rFonts w:ascii="Arial" w:hAnsi="Arial" w:cs="Arial"/>
          <w:sz w:val="24"/>
          <w:szCs w:val="24"/>
        </w:rPr>
        <w:br w:type="page"/>
      </w:r>
    </w:p>
    <w:p w:rsidR="008C2462" w:rsidRPr="006631F8" w:rsidRDefault="00A2157C">
      <w:pPr>
        <w:pStyle w:val="Heading1"/>
        <w:numPr>
          <w:ilvl w:val="0"/>
          <w:numId w:val="8"/>
        </w:numPr>
      </w:pPr>
      <w:bookmarkStart w:id="0" w:name="_gjdgxs" w:colFirst="0" w:colLast="0"/>
      <w:bookmarkEnd w:id="0"/>
      <w:r w:rsidRPr="006631F8">
        <w:lastRenderedPageBreak/>
        <w:t>Giới thiệu dự án</w:t>
      </w:r>
    </w:p>
    <w:p w:rsidR="008C2462" w:rsidRPr="006631F8" w:rsidRDefault="00A2157C">
      <w:pPr>
        <w:rPr>
          <w:sz w:val="28"/>
          <w:szCs w:val="28"/>
        </w:rPr>
      </w:pPr>
      <w:r w:rsidRPr="006631F8">
        <w:rPr>
          <w:sz w:val="28"/>
          <w:szCs w:val="28"/>
        </w:rPr>
        <w:t xml:space="preserve">Dự án thiết kế phần mềm điều khiển Cánh tay robot. </w:t>
      </w:r>
    </w:p>
    <w:p w:rsidR="008C2462" w:rsidRPr="006631F8" w:rsidRDefault="00A2157C">
      <w:pPr>
        <w:rPr>
          <w:sz w:val="28"/>
          <w:szCs w:val="28"/>
        </w:rPr>
      </w:pPr>
      <w:r w:rsidRPr="006631F8">
        <w:rPr>
          <w:sz w:val="28"/>
          <w:szCs w:val="28"/>
        </w:rPr>
        <w:t>Cánh tay robot là một loại cánh tay cơ khí, được lập trình, với các chức năng tương tự như một cánh tay của con người. Các khớp của cánh tay được liên kết bởi cấu trúc cơ khí với các động cơ servo cho phép tạo ra các chuyển động linh hoạt như quay, gập, gắp vật.</w:t>
      </w:r>
    </w:p>
    <w:p w:rsidR="008C2462" w:rsidRPr="006631F8" w:rsidRDefault="00A2157C">
      <w:pPr>
        <w:rPr>
          <w:sz w:val="28"/>
          <w:szCs w:val="28"/>
        </w:rPr>
      </w:pPr>
      <w:r w:rsidRPr="006631F8">
        <w:rPr>
          <w:sz w:val="28"/>
          <w:szCs w:val="28"/>
        </w:rPr>
        <w:t>Thực hiện việc lập trình điều khiển thông qua mạch Arduino Uno R3. Cho phép điều khiển bằng bàn phím máy tính hoặc tay cầm PS2.</w:t>
      </w:r>
    </w:p>
    <w:p w:rsidR="008C2462" w:rsidRPr="006631F8" w:rsidRDefault="008C2462"/>
    <w:p w:rsidR="008C2462" w:rsidRPr="006631F8" w:rsidRDefault="00A2157C">
      <w:pPr>
        <w:pStyle w:val="Heading1"/>
        <w:numPr>
          <w:ilvl w:val="0"/>
          <w:numId w:val="8"/>
        </w:numPr>
      </w:pPr>
      <w:bookmarkStart w:id="1" w:name="_30j0zll" w:colFirst="0" w:colLast="0"/>
      <w:bookmarkEnd w:id="1"/>
      <w:r w:rsidRPr="006631F8">
        <w:t>Các nhân sự tham gia dự án</w:t>
      </w:r>
    </w:p>
    <w:p w:rsidR="008C2462" w:rsidRPr="006631F8" w:rsidRDefault="00A2157C">
      <w:pPr>
        <w:pStyle w:val="Heading2"/>
        <w:numPr>
          <w:ilvl w:val="1"/>
          <w:numId w:val="8"/>
        </w:numPr>
      </w:pPr>
      <w:bookmarkStart w:id="2" w:name="_1fob9te" w:colFirst="0" w:colLast="0"/>
      <w:bookmarkEnd w:id="2"/>
      <w:r w:rsidRPr="006631F8">
        <w:t>Thông tin liên hệ phía khách hàng</w:t>
      </w:r>
    </w:p>
    <w:p w:rsidR="008C2462" w:rsidRPr="006631F8" w:rsidRDefault="00A2157C">
      <w:pPr>
        <w:rPr>
          <w:sz w:val="24"/>
          <w:szCs w:val="24"/>
        </w:rPr>
      </w:pPr>
      <w:r w:rsidRPr="006631F8">
        <w:rPr>
          <w:sz w:val="24"/>
          <w:szCs w:val="24"/>
        </w:rPr>
        <w:t>Anh Nguyễn Đức Tiến – Giảng viên Trường Đại học Bách Khoa Hà Nội</w:t>
      </w:r>
    </w:p>
    <w:p w:rsidR="008C2462" w:rsidRPr="006631F8" w:rsidRDefault="00A2157C">
      <w:pPr>
        <w:rPr>
          <w:sz w:val="24"/>
          <w:szCs w:val="24"/>
        </w:rPr>
      </w:pPr>
      <w:r w:rsidRPr="006631F8">
        <w:rPr>
          <w:sz w:val="24"/>
          <w:szCs w:val="24"/>
        </w:rPr>
        <w:t xml:space="preserve">Email: </w:t>
      </w:r>
      <w:hyperlink r:id="rId14">
        <w:r w:rsidRPr="006631F8">
          <w:rPr>
            <w:color w:val="0000FF"/>
            <w:sz w:val="24"/>
            <w:szCs w:val="24"/>
            <w:u w:val="single"/>
          </w:rPr>
          <w:t>tien.nd@gmail.com</w:t>
        </w:r>
      </w:hyperlink>
      <w:r w:rsidRPr="006631F8">
        <w:rPr>
          <w:sz w:val="24"/>
          <w:szCs w:val="24"/>
        </w:rPr>
        <w:t xml:space="preserve"> </w:t>
      </w:r>
    </w:p>
    <w:p w:rsidR="008C2462" w:rsidRPr="003062E2" w:rsidRDefault="00A2157C">
      <w:pPr>
        <w:rPr>
          <w:sz w:val="24"/>
          <w:szCs w:val="24"/>
        </w:rPr>
      </w:pPr>
      <w:r w:rsidRPr="003062E2">
        <w:rPr>
          <w:sz w:val="24"/>
          <w:szCs w:val="24"/>
        </w:rPr>
        <w:t>Phone: 0912345678</w:t>
      </w:r>
    </w:p>
    <w:p w:rsidR="008C2462" w:rsidRPr="00AA1E1E" w:rsidRDefault="00A2157C">
      <w:pPr>
        <w:pStyle w:val="Heading2"/>
        <w:numPr>
          <w:ilvl w:val="1"/>
          <w:numId w:val="8"/>
        </w:numPr>
      </w:pPr>
      <w:bookmarkStart w:id="3" w:name="_3znysh7" w:colFirst="0" w:colLast="0"/>
      <w:bookmarkEnd w:id="3"/>
      <w:r w:rsidRPr="00AA1E1E">
        <w:t>Thông tin liên hệ phía công ty</w:t>
      </w:r>
    </w:p>
    <w:p w:rsidR="008C2462" w:rsidRPr="00AA1E1E" w:rsidRDefault="00A2157C">
      <w:pPr>
        <w:rPr>
          <w:sz w:val="24"/>
          <w:szCs w:val="24"/>
        </w:rPr>
      </w:pPr>
      <w:r w:rsidRPr="00AA1E1E">
        <w:rPr>
          <w:sz w:val="24"/>
          <w:szCs w:val="24"/>
        </w:rPr>
        <w:t>Trưởng dự án: Lê Thanh Bình</w:t>
      </w:r>
    </w:p>
    <w:p w:rsidR="008C2462" w:rsidRPr="006631F8" w:rsidRDefault="00A2157C">
      <w:pPr>
        <w:rPr>
          <w:sz w:val="24"/>
          <w:szCs w:val="24"/>
        </w:rPr>
      </w:pPr>
      <w:r w:rsidRPr="00AA1E1E">
        <w:rPr>
          <w:sz w:val="24"/>
          <w:szCs w:val="24"/>
        </w:rPr>
        <w:tab/>
        <w:t xml:space="preserve">Mail: </w:t>
      </w:r>
      <w:hyperlink r:id="rId15">
        <w:r w:rsidRPr="006631F8">
          <w:rPr>
            <w:color w:val="0000FF"/>
            <w:sz w:val="24"/>
            <w:szCs w:val="24"/>
            <w:u w:val="single"/>
          </w:rPr>
          <w:t>binh97.lt@gmail.com</w:t>
        </w:r>
      </w:hyperlink>
      <w:r w:rsidRPr="006631F8">
        <w:rPr>
          <w:sz w:val="24"/>
          <w:szCs w:val="24"/>
        </w:rPr>
        <w:t xml:space="preserve"> – Phone: 0968 677 197</w:t>
      </w:r>
    </w:p>
    <w:p w:rsidR="008C2462" w:rsidRPr="00AA1E1E" w:rsidRDefault="00A2157C">
      <w:pPr>
        <w:rPr>
          <w:sz w:val="24"/>
          <w:szCs w:val="24"/>
        </w:rPr>
      </w:pPr>
      <w:r w:rsidRPr="003062E2">
        <w:rPr>
          <w:sz w:val="24"/>
          <w:szCs w:val="24"/>
        </w:rPr>
        <w:t>Lậ</w:t>
      </w:r>
      <w:r w:rsidRPr="00AA1E1E">
        <w:rPr>
          <w:sz w:val="24"/>
          <w:szCs w:val="24"/>
        </w:rPr>
        <w:t xml:space="preserve">p trình viên:  </w:t>
      </w:r>
    </w:p>
    <w:p w:rsidR="00094D9F" w:rsidRPr="00AA1E1E" w:rsidRDefault="00A2157C">
      <w:pPr>
        <w:ind w:firstLine="720"/>
        <w:rPr>
          <w:sz w:val="24"/>
          <w:szCs w:val="24"/>
        </w:rPr>
      </w:pPr>
      <w:r w:rsidRPr="00AA1E1E">
        <w:rPr>
          <w:sz w:val="24"/>
          <w:szCs w:val="24"/>
        </w:rPr>
        <w:t>Lê Công Hậu</w:t>
      </w:r>
    </w:p>
    <w:p w:rsidR="008C2462" w:rsidRPr="006631F8" w:rsidRDefault="00A2157C" w:rsidP="00094D9F">
      <w:pPr>
        <w:ind w:left="720" w:firstLine="720"/>
        <w:rPr>
          <w:sz w:val="24"/>
          <w:szCs w:val="24"/>
        </w:rPr>
      </w:pPr>
      <w:r w:rsidRPr="00AA1E1E">
        <w:rPr>
          <w:sz w:val="24"/>
          <w:szCs w:val="24"/>
        </w:rPr>
        <w:t xml:space="preserve">mail : </w:t>
      </w:r>
      <w:hyperlink r:id="rId16">
        <w:r w:rsidRPr="006631F8">
          <w:rPr>
            <w:color w:val="0000FF"/>
            <w:sz w:val="24"/>
            <w:szCs w:val="24"/>
            <w:u w:val="single"/>
          </w:rPr>
          <w:t>hau.lt@gmail.com</w:t>
        </w:r>
      </w:hyperlink>
      <w:r w:rsidRPr="006631F8">
        <w:rPr>
          <w:sz w:val="24"/>
          <w:szCs w:val="24"/>
        </w:rPr>
        <w:t xml:space="preserve"> – Phone: 0333 494 008</w:t>
      </w:r>
    </w:p>
    <w:p w:rsidR="00094D9F" w:rsidRPr="00AA1E1E" w:rsidRDefault="00A2157C">
      <w:pPr>
        <w:ind w:firstLine="720"/>
        <w:rPr>
          <w:sz w:val="24"/>
          <w:szCs w:val="24"/>
        </w:rPr>
      </w:pPr>
      <w:r w:rsidRPr="003062E2">
        <w:rPr>
          <w:sz w:val="24"/>
          <w:szCs w:val="24"/>
        </w:rPr>
        <w:t>Vũ Hồ</w:t>
      </w:r>
      <w:r w:rsidRPr="00AA1E1E">
        <w:rPr>
          <w:sz w:val="24"/>
          <w:szCs w:val="24"/>
        </w:rPr>
        <w:t>ng Sơn</w:t>
      </w:r>
    </w:p>
    <w:p w:rsidR="008C2462" w:rsidRPr="006631F8" w:rsidRDefault="00A2157C" w:rsidP="00094D9F">
      <w:pPr>
        <w:ind w:left="720" w:firstLine="720"/>
        <w:rPr>
          <w:sz w:val="24"/>
          <w:szCs w:val="24"/>
        </w:rPr>
      </w:pPr>
      <w:r w:rsidRPr="00AA1E1E">
        <w:rPr>
          <w:sz w:val="24"/>
          <w:szCs w:val="24"/>
        </w:rPr>
        <w:t xml:space="preserve">mail : </w:t>
      </w:r>
      <w:hyperlink r:id="rId17">
        <w:r w:rsidRPr="006631F8">
          <w:rPr>
            <w:color w:val="1155CC"/>
            <w:sz w:val="24"/>
            <w:szCs w:val="24"/>
            <w:u w:val="single"/>
          </w:rPr>
          <w:t>vuhongsonjv11@gmail.c</w:t>
        </w:r>
        <w:r w:rsidRPr="003062E2">
          <w:rPr>
            <w:color w:val="1155CC"/>
            <w:sz w:val="24"/>
            <w:szCs w:val="24"/>
            <w:u w:val="single"/>
          </w:rPr>
          <w:t>om</w:t>
        </w:r>
      </w:hyperlink>
      <w:r w:rsidRPr="006631F8">
        <w:rPr>
          <w:sz w:val="24"/>
          <w:szCs w:val="24"/>
        </w:rPr>
        <w:t xml:space="preserve"> – Phone: 0971 034 608</w:t>
      </w:r>
    </w:p>
    <w:p w:rsidR="008C2462" w:rsidRPr="00AA1E1E" w:rsidRDefault="00A2157C">
      <w:pPr>
        <w:rPr>
          <w:sz w:val="24"/>
          <w:szCs w:val="24"/>
        </w:rPr>
      </w:pPr>
      <w:r w:rsidRPr="003062E2">
        <w:rPr>
          <w:sz w:val="24"/>
          <w:szCs w:val="24"/>
        </w:rPr>
        <w:t>Phiên dị</w:t>
      </w:r>
      <w:r w:rsidRPr="00AA1E1E">
        <w:rPr>
          <w:sz w:val="24"/>
          <w:szCs w:val="24"/>
        </w:rPr>
        <w:t>ch: Hoàng Minh Quang</w:t>
      </w:r>
    </w:p>
    <w:p w:rsidR="008C2462" w:rsidRPr="006631F8" w:rsidRDefault="00A2157C">
      <w:pPr>
        <w:rPr>
          <w:sz w:val="24"/>
          <w:szCs w:val="24"/>
        </w:rPr>
      </w:pPr>
      <w:r w:rsidRPr="00AA1E1E">
        <w:rPr>
          <w:sz w:val="24"/>
          <w:szCs w:val="24"/>
        </w:rPr>
        <w:tab/>
        <w:t xml:space="preserve">Mail : </w:t>
      </w:r>
      <w:hyperlink r:id="rId18">
        <w:r w:rsidRPr="006631F8">
          <w:rPr>
            <w:color w:val="1155CC"/>
            <w:sz w:val="24"/>
            <w:szCs w:val="24"/>
            <w:u w:val="single"/>
          </w:rPr>
          <w:t>quang.hm@gmail.com</w:t>
        </w:r>
      </w:hyperlink>
      <w:r w:rsidRPr="006631F8">
        <w:rPr>
          <w:sz w:val="24"/>
          <w:szCs w:val="24"/>
        </w:rPr>
        <w:t xml:space="preserve"> – Phone: 0397 655 254</w:t>
      </w:r>
    </w:p>
    <w:p w:rsidR="008C2462" w:rsidRPr="00AA1E1E" w:rsidRDefault="00A2157C">
      <w:pPr>
        <w:pStyle w:val="Heading2"/>
        <w:numPr>
          <w:ilvl w:val="1"/>
          <w:numId w:val="8"/>
        </w:numPr>
      </w:pPr>
      <w:bookmarkStart w:id="4" w:name="_2et92p0" w:colFirst="0" w:colLast="0"/>
      <w:bookmarkEnd w:id="4"/>
      <w:r w:rsidRPr="003062E2">
        <w:t>Phân chia vai trò củ</w:t>
      </w:r>
      <w:r w:rsidRPr="00AA1E1E">
        <w:t>a thành viên dự án và khách hàng</w:t>
      </w:r>
    </w:p>
    <w:p w:rsidR="008C2462" w:rsidRPr="00621499" w:rsidRDefault="00A2157C">
      <w:pPr>
        <w:rPr>
          <w:sz w:val="24"/>
          <w:szCs w:val="24"/>
        </w:rPr>
      </w:pPr>
      <w:r w:rsidRPr="00AA1E1E">
        <w:rPr>
          <w:sz w:val="24"/>
          <w:szCs w:val="24"/>
        </w:rPr>
        <w:t>Trưởng dự án: Bình, tài chính, nhân sự, phân chia công vi</w:t>
      </w:r>
      <w:r w:rsidRPr="00587CE9">
        <w:rPr>
          <w:sz w:val="24"/>
          <w:szCs w:val="24"/>
        </w:rPr>
        <w:t>ệ</w:t>
      </w:r>
      <w:r w:rsidRPr="00621499">
        <w:rPr>
          <w:sz w:val="24"/>
          <w:szCs w:val="24"/>
        </w:rPr>
        <w:t>c</w:t>
      </w:r>
    </w:p>
    <w:p w:rsidR="008C2462" w:rsidRPr="006631F8" w:rsidRDefault="00A2157C">
      <w:pPr>
        <w:rPr>
          <w:sz w:val="24"/>
          <w:szCs w:val="24"/>
        </w:rPr>
      </w:pPr>
      <w:r w:rsidRPr="00621499">
        <w:rPr>
          <w:sz w:val="24"/>
          <w:szCs w:val="24"/>
        </w:rPr>
        <w:t>Hậu</w:t>
      </w:r>
      <w:r w:rsidR="00132D50">
        <w:rPr>
          <w:sz w:val="24"/>
          <w:szCs w:val="24"/>
        </w:rPr>
        <w:t xml:space="preserve"> </w:t>
      </w:r>
      <w:r w:rsidRPr="00621499">
        <w:rPr>
          <w:sz w:val="24"/>
          <w:szCs w:val="24"/>
        </w:rPr>
        <w:t>: IT, chi ti</w:t>
      </w:r>
      <w:r w:rsidRPr="00F15F86">
        <w:rPr>
          <w:sz w:val="24"/>
          <w:szCs w:val="24"/>
        </w:rPr>
        <w:t>ết, báo</w:t>
      </w:r>
      <w:r w:rsidR="00132D50">
        <w:rPr>
          <w:sz w:val="24"/>
          <w:szCs w:val="24"/>
        </w:rPr>
        <w:t xml:space="preserve"> cáo</w:t>
      </w:r>
      <w:r w:rsidRPr="00F15F86">
        <w:rPr>
          <w:sz w:val="24"/>
          <w:szCs w:val="24"/>
        </w:rPr>
        <w:t xml:space="preserve"> ti</w:t>
      </w:r>
      <w:r w:rsidRPr="006631F8">
        <w:rPr>
          <w:sz w:val="24"/>
          <w:szCs w:val="24"/>
        </w:rPr>
        <w:t>ến độ</w:t>
      </w:r>
    </w:p>
    <w:p w:rsidR="008C2462" w:rsidRPr="006631F8" w:rsidRDefault="00A2157C">
      <w:pPr>
        <w:rPr>
          <w:sz w:val="24"/>
          <w:szCs w:val="24"/>
        </w:rPr>
      </w:pPr>
      <w:r w:rsidRPr="006631F8">
        <w:rPr>
          <w:sz w:val="24"/>
          <w:szCs w:val="24"/>
        </w:rPr>
        <w:t>Sơn</w:t>
      </w:r>
      <w:r w:rsidR="00132D50">
        <w:rPr>
          <w:sz w:val="24"/>
          <w:szCs w:val="24"/>
        </w:rPr>
        <w:t xml:space="preserve"> </w:t>
      </w:r>
      <w:r w:rsidRPr="006631F8">
        <w:rPr>
          <w:sz w:val="24"/>
          <w:szCs w:val="24"/>
        </w:rPr>
        <w:t>: IT, chi tiết, báo cáo tiến độ</w:t>
      </w:r>
    </w:p>
    <w:p w:rsidR="008C2462" w:rsidRPr="006631F8" w:rsidRDefault="00A2157C">
      <w:pPr>
        <w:rPr>
          <w:sz w:val="24"/>
          <w:szCs w:val="24"/>
        </w:rPr>
      </w:pPr>
      <w:r w:rsidRPr="006631F8">
        <w:rPr>
          <w:sz w:val="24"/>
          <w:szCs w:val="24"/>
        </w:rPr>
        <w:t>Phiên dịch: Quang</w:t>
      </w:r>
    </w:p>
    <w:p w:rsidR="008C2462" w:rsidRPr="006631F8" w:rsidRDefault="008C2462"/>
    <w:p w:rsidR="008C2462" w:rsidRPr="006631F8" w:rsidRDefault="008C2462"/>
    <w:p w:rsidR="008C2462" w:rsidRPr="006631F8" w:rsidRDefault="008C2462"/>
    <w:p w:rsidR="008C2462" w:rsidRPr="006631F8" w:rsidRDefault="00A2157C">
      <w:pPr>
        <w:pStyle w:val="Heading1"/>
        <w:numPr>
          <w:ilvl w:val="0"/>
          <w:numId w:val="8"/>
        </w:numPr>
      </w:pPr>
      <w:bookmarkStart w:id="5" w:name="_tyjcwt" w:colFirst="0" w:colLast="0"/>
      <w:bookmarkEnd w:id="5"/>
      <w:r w:rsidRPr="006631F8">
        <w:t>Khảo sát dự án</w:t>
      </w:r>
    </w:p>
    <w:p w:rsidR="008C2462" w:rsidRPr="006631F8" w:rsidRDefault="00A2157C">
      <w:pPr>
        <w:pStyle w:val="Heading2"/>
        <w:numPr>
          <w:ilvl w:val="1"/>
          <w:numId w:val="8"/>
        </w:numPr>
      </w:pPr>
      <w:bookmarkStart w:id="6" w:name="_3dy6vkm" w:colFirst="0" w:colLast="0"/>
      <w:bookmarkEnd w:id="6"/>
      <w:r w:rsidRPr="006631F8">
        <w:t xml:space="preserve">Yêu cầu khách hàng </w:t>
      </w:r>
    </w:p>
    <w:p w:rsidR="008C2462" w:rsidRPr="006631F8" w:rsidRDefault="00A2157C">
      <w:pPr>
        <w:numPr>
          <w:ilvl w:val="0"/>
          <w:numId w:val="5"/>
        </w:numPr>
        <w:spacing w:after="0"/>
        <w:rPr>
          <w:sz w:val="24"/>
          <w:szCs w:val="24"/>
        </w:rPr>
      </w:pPr>
      <w:r w:rsidRPr="006631F8">
        <w:rPr>
          <w:sz w:val="24"/>
          <w:szCs w:val="24"/>
        </w:rPr>
        <w:t>Điều khiển cánh tay robot di chuyển trái, phải, lên xuống (Từ -90</w:t>
      </w:r>
      <w:r w:rsidRPr="006631F8">
        <w:rPr>
          <w:rFonts w:ascii="Arial" w:eastAsia="Arial" w:hAnsi="Arial" w:cs="Arial"/>
          <w:b/>
          <w:color w:val="222222"/>
          <w:sz w:val="21"/>
          <w:szCs w:val="21"/>
          <w:highlight w:val="white"/>
        </w:rPr>
        <w:t xml:space="preserve">° </w:t>
      </w:r>
      <w:r w:rsidRPr="006631F8">
        <w:rPr>
          <w:sz w:val="24"/>
          <w:szCs w:val="24"/>
        </w:rPr>
        <w:t>đến 90</w:t>
      </w:r>
      <w:r w:rsidRPr="006631F8">
        <w:rPr>
          <w:rFonts w:ascii="Arial" w:eastAsia="Arial" w:hAnsi="Arial" w:cs="Arial"/>
          <w:b/>
          <w:sz w:val="24"/>
          <w:szCs w:val="24"/>
          <w:highlight w:val="white"/>
        </w:rPr>
        <w:t>°</w:t>
      </w:r>
      <w:r w:rsidRPr="006631F8">
        <w:rPr>
          <w:sz w:val="24"/>
          <w:szCs w:val="24"/>
        </w:rPr>
        <w:t xml:space="preserve"> và ngược lại)</w:t>
      </w:r>
    </w:p>
    <w:p w:rsidR="008C2462" w:rsidRPr="006631F8" w:rsidRDefault="00A2157C">
      <w:pPr>
        <w:numPr>
          <w:ilvl w:val="0"/>
          <w:numId w:val="5"/>
        </w:numPr>
        <w:spacing w:after="0"/>
        <w:rPr>
          <w:sz w:val="24"/>
          <w:szCs w:val="24"/>
        </w:rPr>
      </w:pPr>
      <w:r w:rsidRPr="006631F8">
        <w:rPr>
          <w:sz w:val="24"/>
          <w:szCs w:val="24"/>
        </w:rPr>
        <w:t>Điều khiển cách tay robot gắp vật ( &lt; 1kg ) và di chuyển vật từ chỗ này qua chỗ khác.</w:t>
      </w:r>
    </w:p>
    <w:p w:rsidR="008C2462" w:rsidRPr="006631F8" w:rsidRDefault="00A2157C">
      <w:pPr>
        <w:numPr>
          <w:ilvl w:val="0"/>
          <w:numId w:val="5"/>
        </w:numPr>
        <w:rPr>
          <w:sz w:val="24"/>
          <w:szCs w:val="24"/>
        </w:rPr>
      </w:pPr>
      <w:r w:rsidRPr="006631F8">
        <w:rPr>
          <w:sz w:val="24"/>
          <w:szCs w:val="24"/>
        </w:rPr>
        <w:t>Tự động gắp vật và di chuyển vật giữa 2 vị trí cố định.</w:t>
      </w:r>
    </w:p>
    <w:p w:rsidR="008C2462" w:rsidRPr="006631F8" w:rsidRDefault="00A2157C">
      <w:pPr>
        <w:pStyle w:val="Heading2"/>
        <w:numPr>
          <w:ilvl w:val="1"/>
          <w:numId w:val="8"/>
        </w:numPr>
      </w:pPr>
      <w:bookmarkStart w:id="7" w:name="_1t3h5sf" w:colFirst="0" w:colLast="0"/>
      <w:bookmarkEnd w:id="7"/>
      <w:r w:rsidRPr="006631F8">
        <w:t>Mô hình hoạt động hiện thời – nghiệp vụ</w:t>
      </w:r>
    </w:p>
    <w:p w:rsidR="008C2462" w:rsidRPr="006631F8" w:rsidRDefault="00A2157C">
      <w:pPr>
        <w:numPr>
          <w:ilvl w:val="0"/>
          <w:numId w:val="2"/>
        </w:numPr>
        <w:rPr>
          <w:sz w:val="24"/>
          <w:szCs w:val="24"/>
        </w:rPr>
      </w:pPr>
      <w:r w:rsidRPr="006631F8">
        <w:rPr>
          <w:sz w:val="24"/>
          <w:szCs w:val="24"/>
        </w:rPr>
        <w:t>Vận chuyển hàng hóa bằng sức người . Tốn tiền bạc và nhân lực.</w:t>
      </w:r>
    </w:p>
    <w:p w:rsidR="008C2462" w:rsidRPr="006631F8" w:rsidRDefault="00A2157C">
      <w:pPr>
        <w:pStyle w:val="Heading2"/>
        <w:numPr>
          <w:ilvl w:val="1"/>
          <w:numId w:val="8"/>
        </w:numPr>
      </w:pPr>
      <w:bookmarkStart w:id="8" w:name="_4d34og8" w:colFirst="0" w:colLast="0"/>
      <w:bookmarkEnd w:id="8"/>
      <w:r w:rsidRPr="006631F8">
        <w:t>Mô hình hoạt động dự kiến sau khi áp dụng sản phẩm mới</w:t>
      </w:r>
    </w:p>
    <w:p w:rsidR="008C2462" w:rsidRPr="006631F8" w:rsidRDefault="00A2157C">
      <w:pPr>
        <w:numPr>
          <w:ilvl w:val="0"/>
          <w:numId w:val="10"/>
        </w:numPr>
        <w:rPr>
          <w:sz w:val="24"/>
          <w:szCs w:val="24"/>
        </w:rPr>
      </w:pPr>
      <w:r w:rsidRPr="006631F8">
        <w:rPr>
          <w:sz w:val="24"/>
          <w:szCs w:val="24"/>
        </w:rPr>
        <w:t>Vận chuyển hàng hóa bằng cách tay robot. Được lập trình sẵn để chuyển hàng từ vị trí cố định A tới vị trí cố định B. Hoặc vận chuyển linh hoạt dựa vào bộ điều khiển.</w:t>
      </w:r>
    </w:p>
    <w:p w:rsidR="008C2462" w:rsidRPr="006631F8" w:rsidRDefault="00A2157C">
      <w:pPr>
        <w:pStyle w:val="Heading2"/>
        <w:numPr>
          <w:ilvl w:val="1"/>
          <w:numId w:val="8"/>
        </w:numPr>
      </w:pPr>
      <w:bookmarkStart w:id="9" w:name="_2s8eyo1" w:colFirst="0" w:colLast="0"/>
      <w:bookmarkEnd w:id="9"/>
      <w:r w:rsidRPr="006631F8">
        <w:t>Phân tích ưu điểm/nhược điểm/lợi ích khách hàng</w:t>
      </w:r>
    </w:p>
    <w:p w:rsidR="008C2462" w:rsidRPr="006631F8" w:rsidRDefault="00A2157C">
      <w:pPr>
        <w:numPr>
          <w:ilvl w:val="0"/>
          <w:numId w:val="3"/>
        </w:numPr>
        <w:spacing w:after="0"/>
        <w:rPr>
          <w:sz w:val="24"/>
          <w:szCs w:val="24"/>
        </w:rPr>
      </w:pPr>
      <w:r w:rsidRPr="006631F8">
        <w:rPr>
          <w:sz w:val="24"/>
          <w:szCs w:val="24"/>
        </w:rPr>
        <w:t>Ưu điểm :</w:t>
      </w:r>
    </w:p>
    <w:p w:rsidR="008C2462" w:rsidRPr="006631F8" w:rsidRDefault="00A2157C">
      <w:pPr>
        <w:numPr>
          <w:ilvl w:val="1"/>
          <w:numId w:val="3"/>
        </w:numPr>
        <w:spacing w:after="0"/>
        <w:rPr>
          <w:sz w:val="24"/>
          <w:szCs w:val="24"/>
        </w:rPr>
      </w:pPr>
      <w:r w:rsidRPr="006631F8">
        <w:rPr>
          <w:sz w:val="24"/>
          <w:szCs w:val="24"/>
        </w:rPr>
        <w:t>Nhanh, chính xác. Tiết kiệm thời gian, giảm thiểu rủi ro rơi vỡ</w:t>
      </w:r>
    </w:p>
    <w:p w:rsidR="008C2462" w:rsidRPr="006631F8" w:rsidRDefault="00A2157C">
      <w:pPr>
        <w:numPr>
          <w:ilvl w:val="1"/>
          <w:numId w:val="3"/>
        </w:numPr>
        <w:spacing w:after="0"/>
        <w:rPr>
          <w:sz w:val="24"/>
          <w:szCs w:val="24"/>
        </w:rPr>
      </w:pPr>
      <w:r w:rsidRPr="006631F8">
        <w:rPr>
          <w:sz w:val="24"/>
          <w:szCs w:val="24"/>
        </w:rPr>
        <w:t>Năng suất lao động cao. Có thể hoạt động liên tục.</w:t>
      </w:r>
    </w:p>
    <w:p w:rsidR="008C2462" w:rsidRPr="006631F8" w:rsidRDefault="00A2157C">
      <w:pPr>
        <w:numPr>
          <w:ilvl w:val="1"/>
          <w:numId w:val="3"/>
        </w:numPr>
        <w:spacing w:after="0"/>
        <w:rPr>
          <w:sz w:val="24"/>
          <w:szCs w:val="24"/>
        </w:rPr>
      </w:pPr>
      <w:r w:rsidRPr="006631F8">
        <w:rPr>
          <w:sz w:val="24"/>
          <w:szCs w:val="24"/>
        </w:rPr>
        <w:t xml:space="preserve">Tiết kiệm chi phí nhân lực </w:t>
      </w:r>
    </w:p>
    <w:p w:rsidR="008C2462" w:rsidRPr="006631F8" w:rsidRDefault="00A2157C">
      <w:pPr>
        <w:numPr>
          <w:ilvl w:val="0"/>
          <w:numId w:val="3"/>
        </w:numPr>
        <w:spacing w:after="0"/>
        <w:rPr>
          <w:sz w:val="24"/>
          <w:szCs w:val="24"/>
        </w:rPr>
      </w:pPr>
      <w:r w:rsidRPr="006631F8">
        <w:rPr>
          <w:sz w:val="24"/>
          <w:szCs w:val="24"/>
        </w:rPr>
        <w:t>Nhược điểm :</w:t>
      </w:r>
    </w:p>
    <w:p w:rsidR="008C2462" w:rsidRPr="006631F8" w:rsidRDefault="00A2157C">
      <w:pPr>
        <w:numPr>
          <w:ilvl w:val="1"/>
          <w:numId w:val="3"/>
        </w:numPr>
        <w:rPr>
          <w:sz w:val="24"/>
          <w:szCs w:val="24"/>
        </w:rPr>
      </w:pPr>
      <w:r w:rsidRPr="006631F8">
        <w:rPr>
          <w:sz w:val="24"/>
          <w:szCs w:val="24"/>
        </w:rPr>
        <w:t>Hệ thống hiện giờ chưa thông minh, chưa thể tự vận chuyển hàng từ vị trí bất kì. Tuy nhiên, tương lai sẽ trang bị thêm bánh xe và sử dụng ML để giúp robot di chuyển, tự động học hỏi để vận chuyển hàng hóa.</w:t>
      </w:r>
    </w:p>
    <w:p w:rsidR="008C2462" w:rsidRPr="006631F8" w:rsidRDefault="00A2157C">
      <w:pPr>
        <w:pStyle w:val="Heading1"/>
        <w:numPr>
          <w:ilvl w:val="0"/>
          <w:numId w:val="8"/>
        </w:numPr>
      </w:pPr>
      <w:bookmarkStart w:id="10" w:name="_17dp8vu" w:colFirst="0" w:colLast="0"/>
      <w:bookmarkEnd w:id="10"/>
      <w:r w:rsidRPr="006631F8">
        <w:t>Ước lượng</w:t>
      </w:r>
    </w:p>
    <w:p w:rsidR="008C2462" w:rsidRPr="006631F8" w:rsidRDefault="00A2157C">
      <w:pPr>
        <w:pStyle w:val="Heading2"/>
        <w:numPr>
          <w:ilvl w:val="1"/>
          <w:numId w:val="8"/>
        </w:numPr>
      </w:pPr>
      <w:bookmarkStart w:id="11" w:name="_3rdcrjn" w:colFirst="0" w:colLast="0"/>
      <w:bookmarkEnd w:id="11"/>
      <w:r w:rsidRPr="006631F8">
        <w:t>Ước lượng tính năng</w:t>
      </w:r>
    </w:p>
    <w:p w:rsidR="008C2462" w:rsidRPr="006631F8" w:rsidRDefault="00A2157C">
      <w:pPr>
        <w:numPr>
          <w:ilvl w:val="2"/>
          <w:numId w:val="8"/>
        </w:numPr>
        <w:rPr>
          <w:sz w:val="24"/>
          <w:szCs w:val="24"/>
        </w:rPr>
      </w:pPr>
      <w:r w:rsidRPr="006631F8">
        <w:rPr>
          <w:sz w:val="24"/>
          <w:szCs w:val="24"/>
        </w:rPr>
        <w:t xml:space="preserve">Các tính năng khách hàng yêu cầu </w:t>
      </w:r>
    </w:p>
    <w:p w:rsidR="008C2462" w:rsidRPr="006631F8" w:rsidRDefault="00A2157C">
      <w:pPr>
        <w:numPr>
          <w:ilvl w:val="0"/>
          <w:numId w:val="6"/>
        </w:numPr>
        <w:spacing w:after="0"/>
        <w:rPr>
          <w:sz w:val="24"/>
          <w:szCs w:val="24"/>
        </w:rPr>
      </w:pPr>
      <w:r w:rsidRPr="006631F8">
        <w:rPr>
          <w:sz w:val="24"/>
          <w:szCs w:val="24"/>
        </w:rPr>
        <w:t xml:space="preserve">Di chuyển cánh theo góc yêu cầu </w:t>
      </w:r>
    </w:p>
    <w:p w:rsidR="008C2462" w:rsidRPr="006631F8" w:rsidRDefault="00A2157C">
      <w:pPr>
        <w:numPr>
          <w:ilvl w:val="0"/>
          <w:numId w:val="6"/>
        </w:numPr>
        <w:spacing w:after="0"/>
        <w:rPr>
          <w:sz w:val="24"/>
          <w:szCs w:val="24"/>
        </w:rPr>
      </w:pPr>
      <w:r w:rsidRPr="006631F8">
        <w:rPr>
          <w:sz w:val="24"/>
          <w:szCs w:val="24"/>
        </w:rPr>
        <w:t>Gắp vật</w:t>
      </w:r>
    </w:p>
    <w:p w:rsidR="008C2462" w:rsidRPr="006631F8" w:rsidRDefault="00A2157C">
      <w:pPr>
        <w:numPr>
          <w:ilvl w:val="0"/>
          <w:numId w:val="6"/>
        </w:numPr>
        <w:spacing w:after="0"/>
        <w:rPr>
          <w:sz w:val="24"/>
          <w:szCs w:val="24"/>
        </w:rPr>
      </w:pPr>
      <w:r w:rsidRPr="006631F8">
        <w:rPr>
          <w:sz w:val="24"/>
          <w:szCs w:val="24"/>
        </w:rPr>
        <w:t xml:space="preserve">Thả vật </w:t>
      </w:r>
    </w:p>
    <w:p w:rsidR="00094D9F" w:rsidRPr="006631F8" w:rsidRDefault="00094D9F">
      <w:pPr>
        <w:numPr>
          <w:ilvl w:val="0"/>
          <w:numId w:val="6"/>
        </w:numPr>
        <w:spacing w:after="0"/>
        <w:rPr>
          <w:sz w:val="24"/>
          <w:szCs w:val="24"/>
        </w:rPr>
      </w:pPr>
      <w:r w:rsidRPr="006631F8">
        <w:rPr>
          <w:sz w:val="24"/>
          <w:szCs w:val="24"/>
        </w:rPr>
        <w:t>Sử dụng tay điều khiển PS để điều khiển cánh tay</w:t>
      </w:r>
    </w:p>
    <w:p w:rsidR="008C2462" w:rsidRPr="006631F8" w:rsidRDefault="00A2157C">
      <w:pPr>
        <w:numPr>
          <w:ilvl w:val="2"/>
          <w:numId w:val="8"/>
        </w:numPr>
        <w:rPr>
          <w:sz w:val="24"/>
          <w:szCs w:val="24"/>
        </w:rPr>
      </w:pPr>
      <w:r w:rsidRPr="006631F8">
        <w:rPr>
          <w:sz w:val="24"/>
          <w:szCs w:val="24"/>
        </w:rPr>
        <w:t xml:space="preserve">Các tính năng bắt buộc </w:t>
      </w:r>
    </w:p>
    <w:p w:rsidR="008C2462" w:rsidRPr="006631F8" w:rsidRDefault="00A2157C">
      <w:pPr>
        <w:ind w:left="864"/>
        <w:rPr>
          <w:sz w:val="24"/>
          <w:szCs w:val="24"/>
        </w:rPr>
      </w:pPr>
      <w:r w:rsidRPr="006631F8">
        <w:rPr>
          <w:sz w:val="24"/>
          <w:szCs w:val="24"/>
        </w:rPr>
        <w:lastRenderedPageBreak/>
        <w:t>Ghi log, ghi lại hoạt động chi tiết của robot và các thao tác điều khiển, điều chỉnh của người dùng</w:t>
      </w:r>
    </w:p>
    <w:p w:rsidR="008C2462" w:rsidRPr="006631F8" w:rsidRDefault="00A2157C">
      <w:pPr>
        <w:numPr>
          <w:ilvl w:val="2"/>
          <w:numId w:val="8"/>
        </w:numPr>
        <w:rPr>
          <w:sz w:val="24"/>
          <w:szCs w:val="24"/>
        </w:rPr>
      </w:pPr>
      <w:r w:rsidRPr="006631F8">
        <w:rPr>
          <w:sz w:val="24"/>
          <w:szCs w:val="24"/>
        </w:rPr>
        <w:t>Gợi ý thêm các tính năng</w:t>
      </w:r>
    </w:p>
    <w:p w:rsidR="008C2462" w:rsidRPr="006631F8" w:rsidRDefault="00A2157C">
      <w:pPr>
        <w:numPr>
          <w:ilvl w:val="0"/>
          <w:numId w:val="9"/>
        </w:numPr>
        <w:spacing w:after="0"/>
        <w:rPr>
          <w:sz w:val="24"/>
          <w:szCs w:val="24"/>
        </w:rPr>
      </w:pPr>
      <w:r w:rsidRPr="006631F8">
        <w:rPr>
          <w:sz w:val="24"/>
          <w:szCs w:val="24"/>
        </w:rPr>
        <w:t xml:space="preserve">Cho phép ghi lại thao tác của robot và cho robot thực hiện ngược lại thao tác đó. </w:t>
      </w:r>
    </w:p>
    <w:p w:rsidR="008C2462" w:rsidRPr="006631F8" w:rsidRDefault="00A2157C">
      <w:pPr>
        <w:numPr>
          <w:ilvl w:val="0"/>
          <w:numId w:val="9"/>
        </w:numPr>
        <w:spacing w:after="0"/>
        <w:rPr>
          <w:sz w:val="24"/>
          <w:szCs w:val="24"/>
        </w:rPr>
      </w:pPr>
      <w:r w:rsidRPr="006631F8">
        <w:rPr>
          <w:sz w:val="24"/>
          <w:szCs w:val="24"/>
        </w:rPr>
        <w:t>Lặp lại thao tác</w:t>
      </w:r>
    </w:p>
    <w:p w:rsidR="008C2462" w:rsidRPr="006631F8" w:rsidRDefault="00A2157C">
      <w:pPr>
        <w:numPr>
          <w:ilvl w:val="0"/>
          <w:numId w:val="9"/>
        </w:numPr>
        <w:rPr>
          <w:sz w:val="24"/>
          <w:szCs w:val="24"/>
        </w:rPr>
      </w:pPr>
      <w:r w:rsidRPr="006631F8">
        <w:rPr>
          <w:sz w:val="24"/>
          <w:szCs w:val="24"/>
        </w:rPr>
        <w:t xml:space="preserve">Gắn thêm bánh xe để robot di chuyển, tăng tính di động </w:t>
      </w:r>
    </w:p>
    <w:p w:rsidR="008C2462" w:rsidRPr="006631F8" w:rsidRDefault="00A2157C">
      <w:pPr>
        <w:pStyle w:val="Heading2"/>
        <w:numPr>
          <w:ilvl w:val="1"/>
          <w:numId w:val="8"/>
        </w:numPr>
      </w:pPr>
      <w:bookmarkStart w:id="12" w:name="_26in1rg" w:colFirst="0" w:colLast="0"/>
      <w:bookmarkEnd w:id="12"/>
      <w:r w:rsidRPr="006631F8">
        <w:t>Ước lượng cách tích hợp hệ thống</w:t>
      </w:r>
    </w:p>
    <w:p w:rsidR="008C2462" w:rsidRPr="006631F8" w:rsidRDefault="00A2157C">
      <w:pPr>
        <w:numPr>
          <w:ilvl w:val="0"/>
          <w:numId w:val="1"/>
        </w:numPr>
        <w:rPr>
          <w:sz w:val="24"/>
          <w:szCs w:val="24"/>
        </w:rPr>
      </w:pPr>
      <w:r w:rsidRPr="006631F8">
        <w:rPr>
          <w:sz w:val="24"/>
          <w:szCs w:val="24"/>
        </w:rPr>
        <w:t>Nạp code qua Arduino</w:t>
      </w:r>
    </w:p>
    <w:p w:rsidR="0087103C" w:rsidRPr="00396284" w:rsidRDefault="0087103C">
      <w:pPr>
        <w:numPr>
          <w:ilvl w:val="0"/>
          <w:numId w:val="1"/>
        </w:numPr>
        <w:rPr>
          <w:sz w:val="24"/>
          <w:szCs w:val="24"/>
        </w:rPr>
      </w:pPr>
      <w:r w:rsidRPr="006631F8">
        <w:rPr>
          <w:sz w:val="24"/>
          <w:szCs w:val="24"/>
        </w:rPr>
        <w:t>Sử dụng tay cầm PS2, kết nối qua Bluetooth 4.0 để điều khiển</w:t>
      </w:r>
      <w:r w:rsidR="00396284">
        <w:rPr>
          <w:sz w:val="24"/>
          <w:szCs w:val="24"/>
          <w:lang w:val="vi-VN"/>
        </w:rPr>
        <w:t xml:space="preserve"> </w:t>
      </w:r>
    </w:p>
    <w:p w:rsidR="008C2462" w:rsidRPr="00AA1E1E" w:rsidRDefault="00A2157C">
      <w:pPr>
        <w:pStyle w:val="Heading2"/>
        <w:numPr>
          <w:ilvl w:val="1"/>
          <w:numId w:val="8"/>
        </w:numPr>
      </w:pPr>
      <w:bookmarkStart w:id="13" w:name="_lnxbz9" w:colFirst="0" w:colLast="0"/>
      <w:bookmarkEnd w:id="13"/>
      <w:r w:rsidRPr="00AA1E1E">
        <w:t>Ước lượng thời gian</w:t>
      </w:r>
    </w:p>
    <w:p w:rsidR="008C2462" w:rsidRPr="006631F8" w:rsidRDefault="00A2157C">
      <w:pPr>
        <w:numPr>
          <w:ilvl w:val="0"/>
          <w:numId w:val="7"/>
        </w:numPr>
        <w:rPr>
          <w:sz w:val="24"/>
          <w:szCs w:val="24"/>
        </w:rPr>
      </w:pPr>
      <w:r w:rsidRPr="00AA1E1E">
        <w:rPr>
          <w:sz w:val="24"/>
          <w:szCs w:val="24"/>
        </w:rPr>
        <w:t xml:space="preserve">4 thành viên làm việc liên tục trong </w:t>
      </w:r>
      <w:r w:rsidR="006C0732" w:rsidRPr="00AA1E1E">
        <w:rPr>
          <w:sz w:val="24"/>
          <w:szCs w:val="24"/>
        </w:rPr>
        <w:t>2 tuần</w:t>
      </w:r>
      <w:r w:rsidRPr="00621499">
        <w:rPr>
          <w:sz w:val="24"/>
          <w:szCs w:val="24"/>
        </w:rPr>
        <w:t xml:space="preserve"> (</w:t>
      </w:r>
      <w:r w:rsidR="006C0732" w:rsidRPr="00621499">
        <w:rPr>
          <w:sz w:val="24"/>
          <w:szCs w:val="24"/>
        </w:rPr>
        <w:t>10</w:t>
      </w:r>
      <w:r w:rsidRPr="00621499">
        <w:rPr>
          <w:sz w:val="24"/>
          <w:szCs w:val="24"/>
        </w:rPr>
        <w:t xml:space="preserve"> ngày). Mỗi ngày 8 tiế</w:t>
      </w:r>
      <w:r w:rsidRPr="00F15F86">
        <w:rPr>
          <w:sz w:val="24"/>
          <w:szCs w:val="24"/>
        </w:rPr>
        <w:t>ng. Tổng c</w:t>
      </w:r>
      <w:r w:rsidRPr="006631F8">
        <w:rPr>
          <w:sz w:val="24"/>
          <w:szCs w:val="24"/>
        </w:rPr>
        <w:t xml:space="preserve">ộng là </w:t>
      </w:r>
      <w:r w:rsidR="006C0732" w:rsidRPr="006631F8">
        <w:rPr>
          <w:sz w:val="24"/>
          <w:szCs w:val="24"/>
        </w:rPr>
        <w:t>32</w:t>
      </w:r>
      <w:r w:rsidRPr="006631F8">
        <w:rPr>
          <w:sz w:val="24"/>
          <w:szCs w:val="24"/>
        </w:rPr>
        <w:t xml:space="preserve">0 giờ làm việc liên tục của 1 người. </w:t>
      </w:r>
    </w:p>
    <w:p w:rsidR="008C2462" w:rsidRDefault="00A2157C">
      <w:pPr>
        <w:pStyle w:val="Heading2"/>
        <w:numPr>
          <w:ilvl w:val="1"/>
          <w:numId w:val="8"/>
        </w:numPr>
      </w:pPr>
      <w:bookmarkStart w:id="14" w:name="_35nkun2" w:colFirst="0" w:colLast="0"/>
      <w:bookmarkEnd w:id="14"/>
      <w:r w:rsidRPr="006631F8">
        <w:t>Ước lượng rủi ro</w:t>
      </w:r>
    </w:p>
    <w:p w:rsidR="003062E2" w:rsidRPr="00180825" w:rsidRDefault="003062E2" w:rsidP="00180825">
      <w:pPr>
        <w:pStyle w:val="ListParagraph"/>
        <w:numPr>
          <w:ilvl w:val="0"/>
          <w:numId w:val="15"/>
        </w:numPr>
        <w:rPr>
          <w:sz w:val="24"/>
          <w:szCs w:val="24"/>
        </w:rPr>
      </w:pPr>
      <w:r w:rsidRPr="00180825">
        <w:rPr>
          <w:sz w:val="24"/>
          <w:szCs w:val="24"/>
        </w:rPr>
        <w:t>Robot</w:t>
      </w:r>
      <w:r w:rsidRPr="00180825">
        <w:rPr>
          <w:sz w:val="24"/>
          <w:szCs w:val="24"/>
          <w:lang w:val="vi-VN"/>
        </w:rPr>
        <w:t xml:space="preserve"> hoạt động chưa ổn định trong môi trường sản xuất liên tục của doanh nghiệp</w:t>
      </w:r>
    </w:p>
    <w:p w:rsidR="003062E2" w:rsidRPr="00180825" w:rsidRDefault="003062E2" w:rsidP="00180825">
      <w:pPr>
        <w:pStyle w:val="ListParagraph"/>
        <w:numPr>
          <w:ilvl w:val="0"/>
          <w:numId w:val="15"/>
        </w:numPr>
        <w:rPr>
          <w:sz w:val="24"/>
          <w:szCs w:val="24"/>
        </w:rPr>
      </w:pPr>
      <w:r w:rsidRPr="00180825">
        <w:rPr>
          <w:sz w:val="24"/>
          <w:szCs w:val="24"/>
        </w:rPr>
        <w:t>Robot</w:t>
      </w:r>
      <w:r w:rsidRPr="00180825">
        <w:rPr>
          <w:sz w:val="24"/>
          <w:szCs w:val="24"/>
          <w:lang w:val="vi-VN"/>
        </w:rPr>
        <w:t xml:space="preserve"> hoạt động chưa tương thích tuyệt đối với các dây chuyền sản xuất hiện tại của doanh nghiệp</w:t>
      </w:r>
    </w:p>
    <w:p w:rsidR="008C2462" w:rsidRDefault="00A2157C">
      <w:pPr>
        <w:pStyle w:val="Heading2"/>
        <w:numPr>
          <w:ilvl w:val="1"/>
          <w:numId w:val="8"/>
        </w:numPr>
      </w:pPr>
      <w:bookmarkStart w:id="15" w:name="_1ksv4uv" w:colFirst="0" w:colLast="0"/>
      <w:bookmarkEnd w:id="15"/>
      <w:r w:rsidRPr="003062E2">
        <w:t>Xác định các hạng mục kiểm thử</w:t>
      </w:r>
    </w:p>
    <w:p w:rsidR="003062E2" w:rsidRPr="00180825" w:rsidRDefault="003062E2" w:rsidP="003062E2">
      <w:pPr>
        <w:pStyle w:val="ListParagraph"/>
        <w:numPr>
          <w:ilvl w:val="0"/>
          <w:numId w:val="14"/>
        </w:numPr>
        <w:rPr>
          <w:sz w:val="24"/>
          <w:szCs w:val="24"/>
        </w:rPr>
      </w:pPr>
      <w:r w:rsidRPr="00180825">
        <w:rPr>
          <w:sz w:val="24"/>
          <w:szCs w:val="24"/>
        </w:rPr>
        <w:t>Các</w:t>
      </w:r>
      <w:r w:rsidRPr="00180825">
        <w:rPr>
          <w:sz w:val="24"/>
          <w:szCs w:val="24"/>
          <w:lang w:val="vi-VN"/>
        </w:rPr>
        <w:t xml:space="preserve"> hạng mục kiểm thử : </w:t>
      </w:r>
    </w:p>
    <w:p w:rsidR="003062E2" w:rsidRPr="00180825" w:rsidRDefault="003062E2"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các chức năng chính của robot : di chuyển lên xuống, trái phải, gắp, bỏ vật</w:t>
      </w:r>
    </w:p>
    <w:p w:rsidR="003062E2" w:rsidRPr="00180825" w:rsidRDefault="003062E2"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các chức năng nâng cao : Lặp lại thao tác, lưu log</w:t>
      </w:r>
    </w:p>
    <w:p w:rsidR="003062E2" w:rsidRPr="00180825" w:rsidRDefault="00AA1E1E" w:rsidP="003062E2">
      <w:pPr>
        <w:pStyle w:val="ListParagraph"/>
        <w:numPr>
          <w:ilvl w:val="1"/>
          <w:numId w:val="14"/>
        </w:numPr>
        <w:rPr>
          <w:sz w:val="24"/>
          <w:szCs w:val="24"/>
        </w:rPr>
      </w:pPr>
      <w:r w:rsidRPr="00180825">
        <w:rPr>
          <w:sz w:val="24"/>
          <w:szCs w:val="24"/>
        </w:rPr>
        <w:t>Kiểm</w:t>
      </w:r>
      <w:r w:rsidRPr="00180825">
        <w:rPr>
          <w:sz w:val="24"/>
          <w:szCs w:val="24"/>
          <w:lang w:val="vi-VN"/>
        </w:rPr>
        <w:t xml:space="preserve"> thử khả năng điều khiển từ xa : qua ps2, qua smartphone</w:t>
      </w:r>
    </w:p>
    <w:p w:rsidR="00AA1E1E" w:rsidRPr="00180825" w:rsidRDefault="00AA1E1E" w:rsidP="00180825">
      <w:pPr>
        <w:pStyle w:val="ListParagraph"/>
        <w:numPr>
          <w:ilvl w:val="1"/>
          <w:numId w:val="14"/>
        </w:numPr>
        <w:rPr>
          <w:sz w:val="24"/>
          <w:szCs w:val="24"/>
        </w:rPr>
      </w:pPr>
      <w:r w:rsidRPr="00180825">
        <w:rPr>
          <w:sz w:val="24"/>
          <w:szCs w:val="24"/>
        </w:rPr>
        <w:t>Kiểm</w:t>
      </w:r>
      <w:r w:rsidRPr="00180825">
        <w:rPr>
          <w:sz w:val="24"/>
          <w:szCs w:val="24"/>
          <w:lang w:val="vi-VN"/>
        </w:rPr>
        <w:t xml:space="preserve"> thử khả năng hoạt động trong môi trường thực tế.</w:t>
      </w:r>
    </w:p>
    <w:p w:rsidR="008C2462" w:rsidRDefault="00A2157C">
      <w:pPr>
        <w:pStyle w:val="Heading2"/>
        <w:numPr>
          <w:ilvl w:val="1"/>
          <w:numId w:val="8"/>
        </w:numPr>
      </w:pPr>
      <w:bookmarkStart w:id="16" w:name="_44sinio" w:colFirst="0" w:colLast="0"/>
      <w:bookmarkEnd w:id="16"/>
      <w:r w:rsidRPr="003062E2">
        <w:t>Ước lượng cách thức triển khai/cài đặt</w:t>
      </w:r>
    </w:p>
    <w:p w:rsidR="00AA1E1E" w:rsidRPr="00180825" w:rsidRDefault="00AA1E1E" w:rsidP="00AA1E1E">
      <w:pPr>
        <w:pStyle w:val="ListParagraph"/>
        <w:numPr>
          <w:ilvl w:val="0"/>
          <w:numId w:val="14"/>
        </w:numPr>
        <w:rPr>
          <w:sz w:val="24"/>
          <w:szCs w:val="24"/>
        </w:rPr>
      </w:pPr>
      <w:r w:rsidRPr="00180825">
        <w:rPr>
          <w:sz w:val="24"/>
          <w:szCs w:val="24"/>
        </w:rPr>
        <w:t>Mã</w:t>
      </w:r>
      <w:r w:rsidRPr="00180825">
        <w:rPr>
          <w:sz w:val="24"/>
          <w:szCs w:val="24"/>
          <w:lang w:val="vi-VN"/>
        </w:rPr>
        <w:t xml:space="preserve"> nguồn cài đặt trên </w:t>
      </w:r>
      <w:r w:rsidR="0000237B">
        <w:rPr>
          <w:sz w:val="24"/>
          <w:szCs w:val="24"/>
          <w:lang w:val="vi-VN"/>
        </w:rPr>
        <w:t>arduino</w:t>
      </w:r>
    </w:p>
    <w:p w:rsidR="00AA1E1E" w:rsidRPr="00180825" w:rsidRDefault="00AA1E1E" w:rsidP="00AA1E1E">
      <w:pPr>
        <w:pStyle w:val="ListParagraph"/>
        <w:numPr>
          <w:ilvl w:val="0"/>
          <w:numId w:val="14"/>
        </w:numPr>
        <w:rPr>
          <w:sz w:val="24"/>
          <w:szCs w:val="24"/>
        </w:rPr>
      </w:pPr>
      <w:r w:rsidRPr="00180825">
        <w:rPr>
          <w:sz w:val="24"/>
          <w:szCs w:val="24"/>
        </w:rPr>
        <w:t>Kết</w:t>
      </w:r>
      <w:r w:rsidRPr="00180825">
        <w:rPr>
          <w:sz w:val="24"/>
          <w:szCs w:val="24"/>
          <w:lang w:val="vi-VN"/>
        </w:rPr>
        <w:t xml:space="preserve"> nối với ps2 qua bluetooth </w:t>
      </w:r>
    </w:p>
    <w:p w:rsidR="00AA1E1E" w:rsidRPr="00180825" w:rsidRDefault="00AA1E1E" w:rsidP="00AA1E1E">
      <w:pPr>
        <w:pStyle w:val="ListParagraph"/>
        <w:numPr>
          <w:ilvl w:val="0"/>
          <w:numId w:val="14"/>
        </w:numPr>
        <w:rPr>
          <w:sz w:val="24"/>
          <w:szCs w:val="24"/>
        </w:rPr>
      </w:pPr>
      <w:r w:rsidRPr="00180825">
        <w:rPr>
          <w:sz w:val="24"/>
          <w:szCs w:val="24"/>
        </w:rPr>
        <w:t>Đặt</w:t>
      </w:r>
      <w:r w:rsidRPr="00180825">
        <w:rPr>
          <w:sz w:val="24"/>
          <w:szCs w:val="24"/>
          <w:lang w:val="vi-VN"/>
        </w:rPr>
        <w:t xml:space="preserve"> robot vào trí đã xác định trước.</w:t>
      </w:r>
    </w:p>
    <w:p w:rsidR="00AA1E1E" w:rsidRPr="00180825" w:rsidRDefault="00AA1E1E" w:rsidP="00180825">
      <w:pPr>
        <w:pStyle w:val="ListParagraph"/>
        <w:numPr>
          <w:ilvl w:val="0"/>
          <w:numId w:val="14"/>
        </w:numPr>
        <w:rPr>
          <w:sz w:val="24"/>
          <w:szCs w:val="24"/>
        </w:rPr>
      </w:pPr>
      <w:r w:rsidRPr="00180825">
        <w:rPr>
          <w:sz w:val="24"/>
          <w:szCs w:val="24"/>
        </w:rPr>
        <w:t>Tiến</w:t>
      </w:r>
      <w:r w:rsidRPr="00180825">
        <w:rPr>
          <w:sz w:val="24"/>
          <w:szCs w:val="24"/>
          <w:lang w:val="vi-VN"/>
        </w:rPr>
        <w:t xml:space="preserve"> hành di chuyển hàng hoá bằng các thao tác thông qua ps2 </w:t>
      </w:r>
    </w:p>
    <w:p w:rsidR="008C2462" w:rsidRPr="00AA1E1E" w:rsidRDefault="00A2157C">
      <w:pPr>
        <w:pStyle w:val="Heading1"/>
        <w:numPr>
          <w:ilvl w:val="0"/>
          <w:numId w:val="8"/>
        </w:numPr>
      </w:pPr>
      <w:bookmarkStart w:id="17" w:name="_2jxsxqh" w:colFirst="0" w:colLast="0"/>
      <w:bookmarkEnd w:id="17"/>
      <w:r w:rsidRPr="00396284">
        <w:t>Ư</w:t>
      </w:r>
      <w:r w:rsidRPr="00AA1E1E">
        <w:t>ớc lượng giá thành</w:t>
      </w:r>
    </w:p>
    <w:p w:rsidR="006C0732" w:rsidRPr="00AA1E1E" w:rsidRDefault="00A2157C" w:rsidP="006631F8">
      <w:pPr>
        <w:pStyle w:val="ListParagraph"/>
        <w:numPr>
          <w:ilvl w:val="0"/>
          <w:numId w:val="11"/>
        </w:numPr>
        <w:rPr>
          <w:sz w:val="24"/>
          <w:szCs w:val="24"/>
        </w:rPr>
      </w:pPr>
      <w:r w:rsidRPr="00AA1E1E">
        <w:rPr>
          <w:sz w:val="24"/>
          <w:szCs w:val="24"/>
        </w:rPr>
        <w:t>Chi phí phát triển</w:t>
      </w:r>
      <w:r w:rsidR="006C0732" w:rsidRPr="00AA1E1E">
        <w:rPr>
          <w:sz w:val="24"/>
          <w:szCs w:val="24"/>
        </w:rPr>
        <w:t xml:space="preserve"> :</w:t>
      </w:r>
    </w:p>
    <w:p w:rsidR="006C0732" w:rsidRPr="00AA1E1E" w:rsidRDefault="006C0732" w:rsidP="006631F8">
      <w:pPr>
        <w:pStyle w:val="ListParagraph"/>
        <w:numPr>
          <w:ilvl w:val="1"/>
          <w:numId w:val="11"/>
        </w:numPr>
        <w:rPr>
          <w:sz w:val="24"/>
          <w:szCs w:val="24"/>
        </w:rPr>
      </w:pPr>
      <w:r w:rsidRPr="00AA1E1E">
        <w:rPr>
          <w:sz w:val="24"/>
          <w:szCs w:val="24"/>
        </w:rPr>
        <w:t>Lương tháng : 20 triệu</w:t>
      </w:r>
      <w:r w:rsidR="0000237B">
        <w:rPr>
          <w:sz w:val="24"/>
          <w:szCs w:val="24"/>
          <w:lang w:val="vi-VN"/>
        </w:rPr>
        <w:t xml:space="preserve"> </w:t>
      </w:r>
      <w:r w:rsidRPr="00AA1E1E">
        <w:rPr>
          <w:sz w:val="24"/>
          <w:szCs w:val="24"/>
        </w:rPr>
        <w:t>/</w:t>
      </w:r>
      <w:r w:rsidR="0000237B">
        <w:rPr>
          <w:sz w:val="24"/>
          <w:szCs w:val="24"/>
          <w:lang w:val="vi-VN"/>
        </w:rPr>
        <w:t xml:space="preserve"> </w:t>
      </w:r>
      <w:r w:rsidRPr="00AA1E1E">
        <w:rPr>
          <w:sz w:val="24"/>
          <w:szCs w:val="24"/>
        </w:rPr>
        <w:t>1</w:t>
      </w:r>
      <w:r w:rsidR="0000237B">
        <w:rPr>
          <w:sz w:val="24"/>
          <w:szCs w:val="24"/>
          <w:lang w:val="vi-VN"/>
        </w:rPr>
        <w:t xml:space="preserve"> </w:t>
      </w:r>
      <w:r w:rsidRPr="00AA1E1E">
        <w:rPr>
          <w:sz w:val="24"/>
          <w:szCs w:val="24"/>
        </w:rPr>
        <w:t>người</w:t>
      </w:r>
    </w:p>
    <w:p w:rsidR="00655FEE" w:rsidRPr="006631F8" w:rsidRDefault="006C0732" w:rsidP="006631F8">
      <w:pPr>
        <w:pStyle w:val="ListParagraph"/>
        <w:numPr>
          <w:ilvl w:val="1"/>
          <w:numId w:val="11"/>
        </w:numPr>
        <w:rPr>
          <w:sz w:val="24"/>
          <w:szCs w:val="24"/>
        </w:rPr>
      </w:pPr>
      <w:r w:rsidRPr="00621499">
        <w:rPr>
          <w:sz w:val="24"/>
          <w:szCs w:val="24"/>
        </w:rPr>
        <w:t>Văn phòng, điện, nước : 5</w:t>
      </w:r>
      <w:r w:rsidRPr="00F15F86">
        <w:rPr>
          <w:sz w:val="24"/>
          <w:szCs w:val="24"/>
        </w:rPr>
        <w:t xml:space="preserve"> triệu/1 ngư</w:t>
      </w:r>
      <w:r w:rsidRPr="006631F8">
        <w:rPr>
          <w:sz w:val="24"/>
          <w:szCs w:val="24"/>
        </w:rPr>
        <w:t>ời/1 tháng</w:t>
      </w:r>
    </w:p>
    <w:p w:rsidR="006C0732" w:rsidRPr="006631F8" w:rsidRDefault="00655FEE" w:rsidP="006631F8">
      <w:pPr>
        <w:ind w:left="1080"/>
        <w:rPr>
          <w:sz w:val="24"/>
          <w:szCs w:val="24"/>
        </w:rPr>
      </w:pPr>
      <w:r w:rsidRPr="006631F8">
        <w:rPr>
          <w:sz w:val="24"/>
          <w:szCs w:val="24"/>
        </w:rPr>
        <w:lastRenderedPageBreak/>
        <w:t>-</w:t>
      </w:r>
      <w:r w:rsidR="006C0732" w:rsidRPr="006631F8">
        <w:rPr>
          <w:sz w:val="24"/>
          <w:szCs w:val="24"/>
        </w:rPr>
        <w:t>&gt; L = 4 x (20  + 5) x 0.5 = 50 triệu</w:t>
      </w:r>
    </w:p>
    <w:p w:rsidR="006C0732" w:rsidRPr="006631F8" w:rsidRDefault="006C0732" w:rsidP="006631F8">
      <w:pPr>
        <w:pStyle w:val="ListParagraph"/>
        <w:numPr>
          <w:ilvl w:val="0"/>
          <w:numId w:val="11"/>
        </w:numPr>
        <w:rPr>
          <w:sz w:val="24"/>
          <w:szCs w:val="24"/>
        </w:rPr>
      </w:pPr>
      <w:r w:rsidRPr="006631F8">
        <w:rPr>
          <w:sz w:val="24"/>
          <w:szCs w:val="24"/>
        </w:rPr>
        <w:t xml:space="preserve">Chi phí kiểm thử (Việt Nam) : T = 0.5L = 25 triệu </w:t>
      </w:r>
    </w:p>
    <w:p w:rsidR="00655FEE" w:rsidRPr="006631F8" w:rsidRDefault="00655FEE" w:rsidP="006631F8">
      <w:pPr>
        <w:pStyle w:val="ListParagraph"/>
        <w:numPr>
          <w:ilvl w:val="0"/>
          <w:numId w:val="11"/>
        </w:numPr>
        <w:rPr>
          <w:sz w:val="24"/>
          <w:szCs w:val="24"/>
        </w:rPr>
      </w:pPr>
      <w:r w:rsidRPr="006631F8">
        <w:rPr>
          <w:sz w:val="24"/>
          <w:szCs w:val="24"/>
        </w:rPr>
        <w:t>Chi phí vận hành, quản lý, hành chính = L = 50 triệu</w:t>
      </w:r>
    </w:p>
    <w:p w:rsidR="00655FEE" w:rsidRPr="006631F8" w:rsidRDefault="00655FEE" w:rsidP="006631F8">
      <w:pPr>
        <w:pStyle w:val="ListParagraph"/>
        <w:numPr>
          <w:ilvl w:val="0"/>
          <w:numId w:val="11"/>
        </w:numPr>
        <w:rPr>
          <w:sz w:val="24"/>
          <w:szCs w:val="24"/>
        </w:rPr>
      </w:pPr>
      <w:r w:rsidRPr="006631F8">
        <w:rPr>
          <w:sz w:val="24"/>
          <w:szCs w:val="24"/>
        </w:rPr>
        <w:t>Chi phí kinh doanh, quảng cáo, tiếp thị : Không cần</w:t>
      </w:r>
    </w:p>
    <w:p w:rsidR="008C2462" w:rsidRPr="006631F8" w:rsidRDefault="00655FEE" w:rsidP="006631F8">
      <w:pPr>
        <w:pStyle w:val="ListParagraph"/>
        <w:numPr>
          <w:ilvl w:val="0"/>
          <w:numId w:val="12"/>
        </w:numPr>
        <w:rPr>
          <w:b/>
          <w:color w:val="951B13"/>
          <w:sz w:val="36"/>
          <w:szCs w:val="36"/>
        </w:rPr>
      </w:pPr>
      <w:r w:rsidRPr="006631F8">
        <w:rPr>
          <w:sz w:val="44"/>
          <w:szCs w:val="44"/>
        </w:rPr>
        <w:t>Tổng : 125 triệu</w:t>
      </w:r>
    </w:p>
    <w:p w:rsidR="008C2462" w:rsidRPr="006631F8" w:rsidRDefault="00A2157C">
      <w:pPr>
        <w:pStyle w:val="Heading1"/>
        <w:numPr>
          <w:ilvl w:val="0"/>
          <w:numId w:val="8"/>
        </w:numPr>
      </w:pPr>
      <w:bookmarkStart w:id="18" w:name="_z337ya" w:colFirst="0" w:colLast="0"/>
      <w:bookmarkEnd w:id="18"/>
      <w:r w:rsidRPr="006631F8">
        <w:t>Phân chia các giai đoạn chính</w:t>
      </w:r>
    </w:p>
    <w:p w:rsidR="00490310" w:rsidRPr="006631F8" w:rsidRDefault="00A3496B" w:rsidP="00A3496B">
      <w:pPr>
        <w:rPr>
          <w:sz w:val="24"/>
          <w:szCs w:val="24"/>
          <w:lang w:val="vi-VN"/>
        </w:rPr>
      </w:pPr>
      <w:r w:rsidRPr="006631F8">
        <w:rPr>
          <w:sz w:val="24"/>
          <w:szCs w:val="24"/>
        </w:rPr>
        <w:t>Công việc được chi</w:t>
      </w:r>
      <w:r w:rsidR="0000237B">
        <w:rPr>
          <w:sz w:val="24"/>
          <w:szCs w:val="24"/>
          <w:lang w:val="vi-VN"/>
        </w:rPr>
        <w:t>a</w:t>
      </w:r>
      <w:r w:rsidRPr="006631F8">
        <w:rPr>
          <w:sz w:val="24"/>
          <w:szCs w:val="24"/>
        </w:rPr>
        <w:t xml:space="preserve"> thành </w:t>
      </w:r>
      <w:r w:rsidRPr="006631F8">
        <w:rPr>
          <w:sz w:val="24"/>
          <w:szCs w:val="24"/>
          <w:lang w:val="vi-VN"/>
        </w:rPr>
        <w:t>4 giai đoạn</w:t>
      </w:r>
      <w:r w:rsidR="00490310" w:rsidRPr="006631F8">
        <w:rPr>
          <w:sz w:val="24"/>
          <w:szCs w:val="24"/>
          <w:lang w:val="vi-VN"/>
        </w:rPr>
        <w:t xml:space="preserve"> gồm 5 mốc thời gian như sau </w:t>
      </w:r>
      <w:r w:rsidRPr="006631F8">
        <w:rPr>
          <w:sz w:val="24"/>
          <w:szCs w:val="24"/>
          <w:lang w:val="vi-VN"/>
        </w:rPr>
        <w:t>:</w:t>
      </w:r>
    </w:p>
    <w:p w:rsidR="00A3496B" w:rsidRPr="006631F8" w:rsidRDefault="00A3496B" w:rsidP="006631F8">
      <w:pPr>
        <w:rPr>
          <w:color w:val="000000"/>
          <w:sz w:val="24"/>
          <w:szCs w:val="24"/>
        </w:rPr>
      </w:pPr>
      <w:r w:rsidRPr="006631F8">
        <w:rPr>
          <w:rFonts w:hint="eastAsia"/>
          <w:noProof/>
          <w:color w:val="000000"/>
          <w:sz w:val="24"/>
          <w:szCs w:val="24"/>
        </w:rPr>
        <w:drawing>
          <wp:inline distT="0" distB="0" distL="0" distR="0">
            <wp:extent cx="5486400" cy="771236"/>
            <wp:effectExtent l="1270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C2462" w:rsidRPr="003062E2" w:rsidRDefault="008C2462" w:rsidP="006631F8">
      <w:pPr>
        <w:rPr>
          <w:color w:val="000000"/>
          <w:sz w:val="24"/>
          <w:szCs w:val="24"/>
        </w:rPr>
      </w:pPr>
    </w:p>
    <w:p w:rsidR="008C2462" w:rsidRPr="00AA1E1E" w:rsidRDefault="00A2157C">
      <w:pPr>
        <w:pStyle w:val="Heading1"/>
        <w:numPr>
          <w:ilvl w:val="0"/>
          <w:numId w:val="8"/>
        </w:numPr>
      </w:pPr>
      <w:bookmarkStart w:id="19" w:name="_3j2qqm3" w:colFirst="0" w:colLast="0"/>
      <w:bookmarkEnd w:id="19"/>
      <w:r w:rsidRPr="003062E2">
        <w:t>Phân tích thiết k</w:t>
      </w:r>
      <w:r w:rsidRPr="00396284">
        <w:t>ế</w:t>
      </w:r>
      <w:r w:rsidRPr="00AA1E1E">
        <w:t xml:space="preserve"> </w:t>
      </w:r>
    </w:p>
    <w:p w:rsidR="008C2462" w:rsidRDefault="00A2157C">
      <w:pPr>
        <w:pStyle w:val="Heading2"/>
        <w:numPr>
          <w:ilvl w:val="1"/>
          <w:numId w:val="8"/>
        </w:numPr>
      </w:pPr>
      <w:bookmarkStart w:id="20" w:name="_1y810tw" w:colFirst="0" w:colLast="0"/>
      <w:bookmarkEnd w:id="20"/>
      <w:r w:rsidRPr="00AA1E1E">
        <w:t>Mô hình tích hợp phần cứng/phần mềm</w:t>
      </w:r>
    </w:p>
    <w:p w:rsidR="00AA1E1E" w:rsidRPr="00180825" w:rsidRDefault="00AA1E1E" w:rsidP="00AA1E1E">
      <w:pPr>
        <w:pStyle w:val="ListParagraph"/>
        <w:numPr>
          <w:ilvl w:val="0"/>
          <w:numId w:val="16"/>
        </w:numPr>
        <w:rPr>
          <w:sz w:val="24"/>
          <w:szCs w:val="24"/>
        </w:rPr>
      </w:pPr>
      <w:r w:rsidRPr="00180825">
        <w:rPr>
          <w:sz w:val="24"/>
          <w:szCs w:val="24"/>
        </w:rPr>
        <w:t>Phần</w:t>
      </w:r>
      <w:r w:rsidRPr="00180825">
        <w:rPr>
          <w:sz w:val="24"/>
          <w:szCs w:val="24"/>
          <w:lang w:val="vi-VN"/>
        </w:rPr>
        <w:t xml:space="preserve"> cứng : cá</w:t>
      </w:r>
      <w:r w:rsidR="0000237B">
        <w:rPr>
          <w:sz w:val="24"/>
          <w:szCs w:val="24"/>
          <w:lang w:val="vi-VN"/>
        </w:rPr>
        <w:t>n</w:t>
      </w:r>
      <w:r w:rsidRPr="00180825">
        <w:rPr>
          <w:sz w:val="24"/>
          <w:szCs w:val="24"/>
          <w:lang w:val="vi-VN"/>
        </w:rPr>
        <w:t>h tay robot, tay cầm ps2, dây kết nối, sạc pin, bộ kết nối bluetooth</w:t>
      </w:r>
    </w:p>
    <w:p w:rsidR="00AA1E1E" w:rsidRPr="00180825" w:rsidRDefault="00AA1E1E" w:rsidP="00180825">
      <w:pPr>
        <w:pStyle w:val="ListParagraph"/>
        <w:numPr>
          <w:ilvl w:val="0"/>
          <w:numId w:val="16"/>
        </w:numPr>
        <w:rPr>
          <w:sz w:val="24"/>
          <w:szCs w:val="24"/>
        </w:rPr>
      </w:pPr>
      <w:r w:rsidRPr="00180825">
        <w:rPr>
          <w:sz w:val="24"/>
          <w:szCs w:val="24"/>
        </w:rPr>
        <w:t>Phần</w:t>
      </w:r>
      <w:r w:rsidRPr="00180825">
        <w:rPr>
          <w:sz w:val="24"/>
          <w:szCs w:val="24"/>
          <w:lang w:val="vi-VN"/>
        </w:rPr>
        <w:t xml:space="preserve"> mềm : Chương trình </w:t>
      </w:r>
      <w:r w:rsidR="0000237B">
        <w:rPr>
          <w:sz w:val="24"/>
          <w:szCs w:val="24"/>
          <w:lang w:val="vi-VN"/>
        </w:rPr>
        <w:t>điều</w:t>
      </w:r>
      <w:r w:rsidRPr="00180825">
        <w:rPr>
          <w:sz w:val="24"/>
          <w:szCs w:val="24"/>
          <w:lang w:val="vi-VN"/>
        </w:rPr>
        <w:t xml:space="preserve"> khiển cách tay robot trên mạch </w:t>
      </w:r>
      <w:r w:rsidR="0000237B">
        <w:rPr>
          <w:sz w:val="24"/>
          <w:szCs w:val="24"/>
          <w:lang w:val="vi-VN"/>
        </w:rPr>
        <w:t>arduino</w:t>
      </w:r>
    </w:p>
    <w:p w:rsidR="008C2462" w:rsidRDefault="00A2157C">
      <w:pPr>
        <w:pStyle w:val="Heading2"/>
        <w:numPr>
          <w:ilvl w:val="1"/>
          <w:numId w:val="8"/>
        </w:numPr>
      </w:pPr>
      <w:bookmarkStart w:id="21" w:name="_4i7ojhp" w:colFirst="0" w:colLast="0"/>
      <w:bookmarkEnd w:id="21"/>
      <w:r w:rsidRPr="00AA1E1E">
        <w:t>Giao diện</w:t>
      </w:r>
    </w:p>
    <w:p w:rsidR="00AA1E1E" w:rsidRPr="00180825" w:rsidRDefault="00AA1E1E" w:rsidP="00AA1E1E">
      <w:pPr>
        <w:pStyle w:val="ListParagraph"/>
        <w:numPr>
          <w:ilvl w:val="0"/>
          <w:numId w:val="16"/>
        </w:numPr>
        <w:rPr>
          <w:sz w:val="24"/>
          <w:szCs w:val="24"/>
        </w:rPr>
      </w:pPr>
      <w:r w:rsidRPr="00180825">
        <w:rPr>
          <w:sz w:val="24"/>
          <w:szCs w:val="24"/>
        </w:rPr>
        <w:t>Các</w:t>
      </w:r>
      <w:r w:rsidRPr="00180825">
        <w:rPr>
          <w:sz w:val="24"/>
          <w:szCs w:val="24"/>
          <w:lang w:val="vi-VN"/>
        </w:rPr>
        <w:t xml:space="preserve"> phím điều hướng (lên xuống, trái phải, vuông, tròn) trên tay ps2</w:t>
      </w:r>
    </w:p>
    <w:p w:rsidR="00AA1E1E" w:rsidRPr="00180825" w:rsidRDefault="00AA1E1E" w:rsidP="00180825">
      <w:pPr>
        <w:pStyle w:val="ListParagraph"/>
        <w:numPr>
          <w:ilvl w:val="0"/>
          <w:numId w:val="16"/>
        </w:numPr>
        <w:rPr>
          <w:sz w:val="24"/>
          <w:szCs w:val="24"/>
        </w:rPr>
      </w:pPr>
      <w:r w:rsidRPr="00180825">
        <w:rPr>
          <w:sz w:val="24"/>
          <w:szCs w:val="24"/>
        </w:rPr>
        <w:t>Các</w:t>
      </w:r>
      <w:r w:rsidRPr="00180825">
        <w:rPr>
          <w:sz w:val="24"/>
          <w:szCs w:val="24"/>
          <w:lang w:val="vi-VN"/>
        </w:rPr>
        <w:t xml:space="preserve"> phím chức năng (tam giác, </w:t>
      </w:r>
      <w:r w:rsidR="0002078E" w:rsidRPr="00180825">
        <w:rPr>
          <w:sz w:val="24"/>
          <w:szCs w:val="24"/>
          <w:lang w:val="vi-VN"/>
        </w:rPr>
        <w:t>x, r1, r2) cho các thao tác gắp thả, lưu hoạt động</w:t>
      </w:r>
    </w:p>
    <w:p w:rsidR="008C2462" w:rsidRDefault="00A2157C">
      <w:pPr>
        <w:pStyle w:val="Heading2"/>
        <w:numPr>
          <w:ilvl w:val="1"/>
          <w:numId w:val="8"/>
        </w:numPr>
      </w:pPr>
      <w:bookmarkStart w:id="22" w:name="_2xcytpi" w:colFirst="0" w:colLast="0"/>
      <w:bookmarkEnd w:id="22"/>
      <w:r w:rsidRPr="00AA1E1E">
        <w:t>Cơ sở dữ liệu</w:t>
      </w:r>
    </w:p>
    <w:p w:rsidR="00587CE9" w:rsidRPr="00180825" w:rsidRDefault="00587CE9" w:rsidP="00587CE9">
      <w:pPr>
        <w:pStyle w:val="ListParagraph"/>
        <w:numPr>
          <w:ilvl w:val="0"/>
          <w:numId w:val="17"/>
        </w:numPr>
        <w:rPr>
          <w:sz w:val="24"/>
          <w:szCs w:val="24"/>
        </w:rPr>
      </w:pPr>
      <w:r w:rsidRPr="00180825">
        <w:rPr>
          <w:sz w:val="24"/>
          <w:szCs w:val="24"/>
        </w:rPr>
        <w:t>Danh sách thao tác lưu bằ</w:t>
      </w:r>
      <w:r w:rsidR="0000237B">
        <w:rPr>
          <w:sz w:val="24"/>
          <w:szCs w:val="24"/>
          <w:lang w:val="vi-VN"/>
        </w:rPr>
        <w:t>n</w:t>
      </w:r>
      <w:r w:rsidRPr="00180825">
        <w:rPr>
          <w:sz w:val="24"/>
          <w:szCs w:val="24"/>
        </w:rPr>
        <w:t>g mảng</w:t>
      </w:r>
    </w:p>
    <w:p w:rsidR="00587CE9" w:rsidRPr="00180825" w:rsidRDefault="00587CE9" w:rsidP="00587CE9">
      <w:pPr>
        <w:pStyle w:val="ListParagraph"/>
        <w:numPr>
          <w:ilvl w:val="0"/>
          <w:numId w:val="17"/>
        </w:numPr>
        <w:rPr>
          <w:sz w:val="24"/>
          <w:szCs w:val="24"/>
        </w:rPr>
      </w:pPr>
      <w:r w:rsidRPr="00180825">
        <w:rPr>
          <w:sz w:val="24"/>
          <w:szCs w:val="24"/>
        </w:rPr>
        <w:t>Trạng thái của cánh tay được lưu bằng struct</w:t>
      </w:r>
    </w:p>
    <w:p w:rsidR="00587CE9" w:rsidRPr="00180825" w:rsidRDefault="00587CE9" w:rsidP="00180825">
      <w:pPr>
        <w:pStyle w:val="ListParagraph"/>
        <w:numPr>
          <w:ilvl w:val="0"/>
          <w:numId w:val="17"/>
        </w:numPr>
        <w:rPr>
          <w:sz w:val="24"/>
          <w:szCs w:val="24"/>
        </w:rPr>
      </w:pPr>
      <w:r w:rsidRPr="00180825">
        <w:rPr>
          <w:sz w:val="24"/>
          <w:szCs w:val="24"/>
        </w:rPr>
        <w:t>Trạng thái của 4 cái motor thì tạo thành trạng thái hiện tại của cái cánh tay robot</w:t>
      </w:r>
    </w:p>
    <w:p w:rsidR="008C2462" w:rsidRDefault="00A2157C">
      <w:pPr>
        <w:pStyle w:val="Heading2"/>
        <w:numPr>
          <w:ilvl w:val="1"/>
          <w:numId w:val="8"/>
        </w:numPr>
      </w:pPr>
      <w:bookmarkStart w:id="23" w:name="_1ci93xb" w:colFirst="0" w:colLast="0"/>
      <w:bookmarkEnd w:id="23"/>
      <w:r w:rsidRPr="00AA1E1E">
        <w:t>Mạng</w:t>
      </w:r>
    </w:p>
    <w:p w:rsidR="00AA1E1E" w:rsidRPr="00180825" w:rsidRDefault="00587CE9" w:rsidP="00AA1E1E">
      <w:pPr>
        <w:pStyle w:val="ListParagraph"/>
        <w:numPr>
          <w:ilvl w:val="0"/>
          <w:numId w:val="16"/>
        </w:numPr>
        <w:rPr>
          <w:sz w:val="24"/>
          <w:szCs w:val="24"/>
        </w:rPr>
      </w:pPr>
      <w:r w:rsidRPr="00180825">
        <w:rPr>
          <w:sz w:val="24"/>
          <w:szCs w:val="24"/>
        </w:rPr>
        <w:t>Sử</w:t>
      </w:r>
      <w:r w:rsidRPr="00180825">
        <w:rPr>
          <w:sz w:val="24"/>
          <w:szCs w:val="24"/>
          <w:lang w:val="vi-VN"/>
        </w:rPr>
        <w:t xml:space="preserve"> dụng Bluetooth để truyền tín hiệu điều khiển từ tay ps2 đến robot</w:t>
      </w:r>
    </w:p>
    <w:p w:rsidR="00587CE9" w:rsidRPr="00180825" w:rsidRDefault="00587CE9" w:rsidP="00180825">
      <w:pPr>
        <w:pStyle w:val="ListParagraph"/>
        <w:numPr>
          <w:ilvl w:val="0"/>
          <w:numId w:val="16"/>
        </w:numPr>
        <w:rPr>
          <w:sz w:val="24"/>
          <w:szCs w:val="24"/>
        </w:rPr>
      </w:pPr>
      <w:r w:rsidRPr="00180825">
        <w:rPr>
          <w:sz w:val="24"/>
          <w:szCs w:val="24"/>
        </w:rPr>
        <w:t>Bluetooth là một công nghệ không dây cho phép truyền thông giữa các thiết bị với nhau mà không cần cáp và dây dẫn. Nó là một chuẩn điện tử, điều đó có nghĩa là các hãng sản xuất muốn có đặc tính này trong sản phẩm thì họ phải tuân theo các yêu cầu của chuẩn này đối cho sản phẩm của mình. Những chỉ tiêu kỹ thuật này bảo đảm cho các thiết bị có thể nhận ra và tương tác với nhau khi sử dụng công nghệ Bluetooth.</w:t>
      </w:r>
    </w:p>
    <w:p w:rsidR="008C2462" w:rsidRDefault="00A2157C">
      <w:pPr>
        <w:pStyle w:val="Heading2"/>
        <w:numPr>
          <w:ilvl w:val="1"/>
          <w:numId w:val="8"/>
        </w:numPr>
      </w:pPr>
      <w:bookmarkStart w:id="24" w:name="_3whwml4" w:colFirst="0" w:colLast="0"/>
      <w:bookmarkEnd w:id="24"/>
      <w:r w:rsidRPr="00AA1E1E">
        <w:lastRenderedPageBreak/>
        <w:t>Tương tác người dùng</w:t>
      </w:r>
    </w:p>
    <w:p w:rsidR="00AA1E1E" w:rsidRPr="00180825" w:rsidRDefault="00621499" w:rsidP="00AA1E1E">
      <w:pPr>
        <w:pStyle w:val="ListParagraph"/>
        <w:numPr>
          <w:ilvl w:val="0"/>
          <w:numId w:val="16"/>
        </w:numPr>
        <w:rPr>
          <w:sz w:val="24"/>
          <w:szCs w:val="24"/>
        </w:rPr>
      </w:pPr>
      <w:r w:rsidRPr="00180825">
        <w:rPr>
          <w:sz w:val="24"/>
          <w:szCs w:val="24"/>
        </w:rPr>
        <w:t>Sử</w:t>
      </w:r>
      <w:r w:rsidRPr="00180825">
        <w:rPr>
          <w:sz w:val="24"/>
          <w:szCs w:val="24"/>
          <w:lang w:val="vi-VN"/>
        </w:rPr>
        <w:t xml:space="preserve"> dụng tay cầm ps2 để điều khiển robot</w:t>
      </w:r>
    </w:p>
    <w:p w:rsidR="00621499" w:rsidRPr="00180825" w:rsidRDefault="00621499" w:rsidP="00180825">
      <w:pPr>
        <w:pStyle w:val="ListParagraph"/>
        <w:numPr>
          <w:ilvl w:val="0"/>
          <w:numId w:val="16"/>
        </w:numPr>
        <w:rPr>
          <w:sz w:val="24"/>
          <w:szCs w:val="24"/>
        </w:rPr>
      </w:pPr>
      <w:r w:rsidRPr="00180825">
        <w:rPr>
          <w:sz w:val="24"/>
          <w:szCs w:val="24"/>
        </w:rPr>
        <w:t>Có</w:t>
      </w:r>
      <w:r w:rsidRPr="00180825">
        <w:rPr>
          <w:sz w:val="24"/>
          <w:szCs w:val="24"/>
          <w:lang w:val="vi-VN"/>
        </w:rPr>
        <w:t xml:space="preserve"> thể lưu lại thao tác của robot để robot hoạt động lặp đi lặp lại thao tác đó</w:t>
      </w:r>
    </w:p>
    <w:p w:rsidR="008C2462" w:rsidRDefault="00A2157C">
      <w:pPr>
        <w:pStyle w:val="Heading2"/>
        <w:numPr>
          <w:ilvl w:val="1"/>
          <w:numId w:val="8"/>
        </w:numPr>
      </w:pPr>
      <w:bookmarkStart w:id="25" w:name="_2bn6wsx" w:colFirst="0" w:colLast="0"/>
      <w:bookmarkEnd w:id="25"/>
      <w:r w:rsidRPr="00AA1E1E">
        <w:t>Đặc tả giao diện API (interface)</w:t>
      </w:r>
    </w:p>
    <w:p w:rsidR="00AA1E1E" w:rsidRPr="00180825" w:rsidRDefault="00621499" w:rsidP="00180825">
      <w:pPr>
        <w:pStyle w:val="ListParagraph"/>
        <w:numPr>
          <w:ilvl w:val="0"/>
          <w:numId w:val="16"/>
        </w:numPr>
        <w:rPr>
          <w:sz w:val="24"/>
          <w:szCs w:val="24"/>
        </w:rPr>
      </w:pPr>
      <w:r w:rsidRPr="00180825">
        <w:rPr>
          <w:sz w:val="24"/>
          <w:szCs w:val="24"/>
        </w:rPr>
        <w:t>Chưa</w:t>
      </w:r>
      <w:r w:rsidRPr="00180825">
        <w:rPr>
          <w:sz w:val="24"/>
          <w:szCs w:val="24"/>
          <w:lang w:val="vi-VN"/>
        </w:rPr>
        <w:t xml:space="preserve"> hỗ trợ API</w:t>
      </w:r>
    </w:p>
    <w:p w:rsidR="008C2462" w:rsidRDefault="00A2157C">
      <w:pPr>
        <w:pStyle w:val="Heading2"/>
        <w:numPr>
          <w:ilvl w:val="1"/>
          <w:numId w:val="8"/>
        </w:numPr>
      </w:pPr>
      <w:bookmarkStart w:id="26" w:name="_qsh70q" w:colFirst="0" w:colLast="0"/>
      <w:bookmarkEnd w:id="26"/>
      <w:r w:rsidRPr="00AA1E1E">
        <w:t>Bảo mật</w:t>
      </w:r>
    </w:p>
    <w:p w:rsidR="00621499" w:rsidRPr="00180825" w:rsidRDefault="00621499" w:rsidP="00180825">
      <w:pPr>
        <w:pStyle w:val="ListParagraph"/>
        <w:numPr>
          <w:ilvl w:val="0"/>
          <w:numId w:val="16"/>
        </w:numPr>
        <w:rPr>
          <w:sz w:val="24"/>
          <w:szCs w:val="24"/>
        </w:rPr>
      </w:pPr>
      <w:r w:rsidRPr="00180825">
        <w:rPr>
          <w:sz w:val="24"/>
          <w:szCs w:val="24"/>
        </w:rPr>
        <w:t>Sử</w:t>
      </w:r>
      <w:r w:rsidRPr="00180825">
        <w:rPr>
          <w:sz w:val="24"/>
          <w:szCs w:val="24"/>
          <w:lang w:val="vi-VN"/>
        </w:rPr>
        <w:t xml:space="preserve"> dụng Bluetooth nên có khả năng bị chiếm quyền điều khiển</w:t>
      </w:r>
    </w:p>
    <w:p w:rsidR="008C2462" w:rsidRDefault="00A2157C">
      <w:pPr>
        <w:pStyle w:val="Heading2"/>
        <w:numPr>
          <w:ilvl w:val="1"/>
          <w:numId w:val="8"/>
        </w:numPr>
      </w:pPr>
      <w:bookmarkStart w:id="27" w:name="_3as4poj" w:colFirst="0" w:colLast="0"/>
      <w:bookmarkEnd w:id="27"/>
      <w:r w:rsidRPr="00AA1E1E">
        <w:t>Sao lưu phục hồi</w:t>
      </w:r>
    </w:p>
    <w:p w:rsidR="00AA1E1E" w:rsidRPr="00180825" w:rsidRDefault="00621499" w:rsidP="00AA1E1E">
      <w:pPr>
        <w:pStyle w:val="ListParagraph"/>
        <w:numPr>
          <w:ilvl w:val="0"/>
          <w:numId w:val="16"/>
        </w:numPr>
        <w:rPr>
          <w:sz w:val="24"/>
          <w:szCs w:val="24"/>
          <w:lang w:val="vi-VN"/>
        </w:rPr>
      </w:pPr>
      <w:r w:rsidRPr="00180825">
        <w:rPr>
          <w:sz w:val="24"/>
          <w:szCs w:val="24"/>
        </w:rPr>
        <w:t>Phần</w:t>
      </w:r>
      <w:r w:rsidRPr="00180825">
        <w:rPr>
          <w:sz w:val="24"/>
          <w:szCs w:val="24"/>
          <w:lang w:val="vi-VN"/>
        </w:rPr>
        <w:t xml:space="preserve"> </w:t>
      </w:r>
      <w:r w:rsidR="0000237B">
        <w:rPr>
          <w:sz w:val="24"/>
          <w:szCs w:val="24"/>
          <w:lang w:val="vi-VN"/>
        </w:rPr>
        <w:t>mềm</w:t>
      </w:r>
      <w:r w:rsidRPr="00180825">
        <w:rPr>
          <w:sz w:val="24"/>
          <w:szCs w:val="24"/>
          <w:lang w:val="vi-VN"/>
        </w:rPr>
        <w:t xml:space="preserve"> được lưu trữ private trên github. Hỗ trợ việc nâng cấp và sao lưu</w:t>
      </w:r>
    </w:p>
    <w:p w:rsidR="00621499" w:rsidRPr="00180825" w:rsidRDefault="00621499" w:rsidP="00180825">
      <w:pPr>
        <w:pStyle w:val="ListParagraph"/>
        <w:numPr>
          <w:ilvl w:val="0"/>
          <w:numId w:val="16"/>
        </w:numPr>
        <w:rPr>
          <w:sz w:val="24"/>
          <w:szCs w:val="24"/>
          <w:lang w:val="vi-VN"/>
        </w:rPr>
      </w:pPr>
      <w:r w:rsidRPr="00180825">
        <w:rPr>
          <w:sz w:val="24"/>
          <w:szCs w:val="24"/>
          <w:lang w:val="vi-VN"/>
        </w:rPr>
        <w:t xml:space="preserve">Mạch </w:t>
      </w:r>
      <w:r w:rsidR="0000237B">
        <w:rPr>
          <w:sz w:val="24"/>
          <w:szCs w:val="24"/>
          <w:lang w:val="vi-VN"/>
        </w:rPr>
        <w:t>arduino</w:t>
      </w:r>
      <w:r w:rsidRPr="00180825">
        <w:rPr>
          <w:sz w:val="24"/>
          <w:szCs w:val="24"/>
          <w:lang w:val="vi-VN"/>
        </w:rPr>
        <w:t xml:space="preserve"> tiêu chuẩn, dễ dàng thay thế khi hỏng hóc</w:t>
      </w:r>
    </w:p>
    <w:p w:rsidR="008C2462" w:rsidRDefault="00A2157C">
      <w:pPr>
        <w:pStyle w:val="Heading2"/>
        <w:numPr>
          <w:ilvl w:val="1"/>
          <w:numId w:val="8"/>
        </w:numPr>
      </w:pPr>
      <w:bookmarkStart w:id="28" w:name="_1pxezwc" w:colFirst="0" w:colLast="0"/>
      <w:bookmarkEnd w:id="28"/>
      <w:r w:rsidRPr="00AA1E1E">
        <w:t>Chuyển đổi dữ liệ</w:t>
      </w:r>
      <w:r w:rsidRPr="00BF6BF0">
        <w:t>u</w:t>
      </w:r>
    </w:p>
    <w:p w:rsidR="00AA1E1E" w:rsidRPr="00180825" w:rsidRDefault="00621499" w:rsidP="00180825">
      <w:pPr>
        <w:pStyle w:val="ListParagraph"/>
        <w:numPr>
          <w:ilvl w:val="0"/>
          <w:numId w:val="16"/>
        </w:numPr>
        <w:rPr>
          <w:sz w:val="24"/>
          <w:szCs w:val="24"/>
        </w:rPr>
      </w:pPr>
      <w:r w:rsidRPr="00180825">
        <w:rPr>
          <w:sz w:val="24"/>
          <w:szCs w:val="24"/>
        </w:rPr>
        <w:t>Chưa</w:t>
      </w:r>
      <w:r w:rsidRPr="00180825">
        <w:rPr>
          <w:sz w:val="24"/>
          <w:szCs w:val="24"/>
          <w:lang w:val="vi-VN"/>
        </w:rPr>
        <w:t xml:space="preserve"> hỗ trợ</w:t>
      </w:r>
    </w:p>
    <w:p w:rsidR="008C2462" w:rsidRPr="00AA1E1E" w:rsidRDefault="008C2462"/>
    <w:p w:rsidR="008C2462" w:rsidRPr="00621499" w:rsidRDefault="00A2157C">
      <w:pPr>
        <w:pStyle w:val="Heading1"/>
        <w:numPr>
          <w:ilvl w:val="0"/>
          <w:numId w:val="8"/>
        </w:numPr>
      </w:pPr>
      <w:bookmarkStart w:id="29" w:name="_49x2ik5" w:colFirst="0" w:colLast="0"/>
      <w:bookmarkEnd w:id="29"/>
      <w:r w:rsidRPr="00621499">
        <w:t>Danh mục tài liệu liên quan</w:t>
      </w:r>
    </w:p>
    <w:p w:rsidR="008C2462" w:rsidRPr="00180825" w:rsidRDefault="00621499" w:rsidP="00621499">
      <w:pPr>
        <w:pStyle w:val="ListParagraph"/>
        <w:numPr>
          <w:ilvl w:val="0"/>
          <w:numId w:val="16"/>
        </w:numPr>
        <w:rPr>
          <w:b/>
          <w:bCs/>
          <w:sz w:val="24"/>
          <w:szCs w:val="24"/>
        </w:rPr>
      </w:pPr>
      <w:r w:rsidRPr="00180825">
        <w:rPr>
          <w:b/>
          <w:bCs/>
          <w:sz w:val="24"/>
          <w:szCs w:val="24"/>
        </w:rPr>
        <w:t>Arduino UNO R3</w:t>
      </w:r>
    </w:p>
    <w:p w:rsidR="00621499" w:rsidRPr="00180825" w:rsidRDefault="007322BC" w:rsidP="00621499">
      <w:pPr>
        <w:pStyle w:val="ListParagraph"/>
        <w:numPr>
          <w:ilvl w:val="1"/>
          <w:numId w:val="16"/>
        </w:numPr>
        <w:rPr>
          <w:sz w:val="24"/>
          <w:szCs w:val="24"/>
        </w:rPr>
      </w:pPr>
      <w:hyperlink r:id="rId24" w:history="1">
        <w:r w:rsidR="00F15F86" w:rsidRPr="00180825">
          <w:rPr>
            <w:rStyle w:val="Hyperlink"/>
            <w:sz w:val="24"/>
            <w:szCs w:val="24"/>
          </w:rPr>
          <w:t>http://arduino.vn/bai-viet/42-arduino-uno-r3-la-gi</w:t>
        </w:r>
      </w:hyperlink>
    </w:p>
    <w:p w:rsidR="00F15F86" w:rsidRPr="00132D50" w:rsidRDefault="007322BC" w:rsidP="00621499">
      <w:pPr>
        <w:pStyle w:val="ListParagraph"/>
        <w:numPr>
          <w:ilvl w:val="1"/>
          <w:numId w:val="16"/>
        </w:numPr>
        <w:rPr>
          <w:rStyle w:val="Hyperlink"/>
          <w:color w:val="auto"/>
          <w:sz w:val="24"/>
          <w:szCs w:val="24"/>
          <w:u w:val="none"/>
        </w:rPr>
      </w:pPr>
      <w:hyperlink r:id="rId25" w:history="1">
        <w:r w:rsidR="00F15F86" w:rsidRPr="00180825">
          <w:rPr>
            <w:rStyle w:val="Hyperlink"/>
            <w:sz w:val="24"/>
            <w:szCs w:val="24"/>
          </w:rPr>
          <w:t>https://www.arduino.cc/en/uploads/Main/Arduino_Uno_Rev3-schematic.pdf</w:t>
        </w:r>
      </w:hyperlink>
    </w:p>
    <w:p w:rsidR="00132D50" w:rsidRPr="00180825" w:rsidRDefault="00132D50" w:rsidP="00132D50">
      <w:pPr>
        <w:pStyle w:val="ListParagraph"/>
        <w:ind w:left="1440"/>
        <w:rPr>
          <w:sz w:val="24"/>
          <w:szCs w:val="24"/>
        </w:rPr>
      </w:pPr>
    </w:p>
    <w:p w:rsidR="00F15F86" w:rsidRPr="00180825" w:rsidRDefault="00F15F86" w:rsidP="00F15F86">
      <w:pPr>
        <w:pStyle w:val="ListParagraph"/>
        <w:numPr>
          <w:ilvl w:val="0"/>
          <w:numId w:val="16"/>
        </w:numPr>
        <w:rPr>
          <w:b/>
          <w:bCs/>
          <w:sz w:val="24"/>
          <w:szCs w:val="24"/>
        </w:rPr>
      </w:pPr>
      <w:r w:rsidRPr="00180825">
        <w:rPr>
          <w:b/>
          <w:bCs/>
          <w:sz w:val="24"/>
          <w:szCs w:val="24"/>
        </w:rPr>
        <w:t>PS2</w:t>
      </w:r>
    </w:p>
    <w:p w:rsidR="00F15F86" w:rsidRPr="00180825" w:rsidRDefault="007322BC" w:rsidP="00F15F86">
      <w:pPr>
        <w:pStyle w:val="ListParagraph"/>
        <w:numPr>
          <w:ilvl w:val="1"/>
          <w:numId w:val="16"/>
        </w:numPr>
        <w:rPr>
          <w:sz w:val="24"/>
          <w:szCs w:val="24"/>
        </w:rPr>
      </w:pPr>
      <w:hyperlink r:id="rId26" w:history="1">
        <w:r w:rsidR="00F15F86" w:rsidRPr="00180825">
          <w:rPr>
            <w:rStyle w:val="Hyperlink"/>
            <w:sz w:val="24"/>
            <w:szCs w:val="24"/>
          </w:rPr>
          <w:t>http://arduino.vn/bai-viet/931-ket-noi-tay-game-playstation-voi-arduino</w:t>
        </w:r>
      </w:hyperlink>
    </w:p>
    <w:p w:rsidR="00F15F86" w:rsidRPr="00132D50" w:rsidRDefault="007322BC" w:rsidP="00F15F86">
      <w:pPr>
        <w:pStyle w:val="ListParagraph"/>
        <w:numPr>
          <w:ilvl w:val="1"/>
          <w:numId w:val="16"/>
        </w:numPr>
        <w:rPr>
          <w:rStyle w:val="Hyperlink"/>
          <w:color w:val="auto"/>
          <w:sz w:val="24"/>
          <w:szCs w:val="24"/>
          <w:u w:val="none"/>
        </w:rPr>
      </w:pPr>
      <w:hyperlink r:id="rId27" w:history="1">
        <w:r w:rsidR="00F15F86" w:rsidRPr="00180825">
          <w:rPr>
            <w:rStyle w:val="Hyperlink"/>
            <w:sz w:val="24"/>
            <w:szCs w:val="24"/>
          </w:rPr>
          <w:t>https://www.cytron.io/p-ps2-controller-compatible</w:t>
        </w:r>
      </w:hyperlink>
    </w:p>
    <w:p w:rsidR="00132D50" w:rsidRPr="00180825" w:rsidRDefault="00132D50" w:rsidP="00132D50">
      <w:pPr>
        <w:pStyle w:val="ListParagraph"/>
        <w:ind w:left="1440"/>
        <w:rPr>
          <w:sz w:val="24"/>
          <w:szCs w:val="24"/>
        </w:rPr>
      </w:pPr>
    </w:p>
    <w:p w:rsidR="00F15F86" w:rsidRPr="00180825" w:rsidRDefault="00F15F86" w:rsidP="00F15F86">
      <w:pPr>
        <w:pStyle w:val="ListParagraph"/>
        <w:numPr>
          <w:ilvl w:val="0"/>
          <w:numId w:val="16"/>
        </w:numPr>
        <w:rPr>
          <w:b/>
          <w:bCs/>
          <w:sz w:val="24"/>
          <w:szCs w:val="24"/>
        </w:rPr>
      </w:pPr>
      <w:r w:rsidRPr="00180825">
        <w:rPr>
          <w:b/>
          <w:bCs/>
          <w:sz w:val="24"/>
          <w:szCs w:val="24"/>
        </w:rPr>
        <w:t>Web thiết</w:t>
      </w:r>
      <w:r w:rsidRPr="00180825">
        <w:rPr>
          <w:b/>
          <w:bCs/>
          <w:sz w:val="24"/>
          <w:szCs w:val="24"/>
          <w:lang w:val="vi-VN"/>
        </w:rPr>
        <w:t xml:space="preserve"> kế mạch</w:t>
      </w:r>
    </w:p>
    <w:p w:rsidR="00F15F86" w:rsidRPr="00132D50" w:rsidRDefault="007322BC" w:rsidP="00180825">
      <w:pPr>
        <w:pStyle w:val="ListParagraph"/>
        <w:numPr>
          <w:ilvl w:val="1"/>
          <w:numId w:val="16"/>
        </w:numPr>
        <w:rPr>
          <w:rStyle w:val="Hyperlink"/>
          <w:color w:val="auto"/>
          <w:sz w:val="24"/>
          <w:szCs w:val="24"/>
          <w:u w:val="none"/>
        </w:rPr>
      </w:pPr>
      <w:hyperlink r:id="rId28" w:history="1">
        <w:r w:rsidR="00180825" w:rsidRPr="00472A8D">
          <w:rPr>
            <w:rStyle w:val="Hyperlink"/>
            <w:sz w:val="24"/>
            <w:szCs w:val="24"/>
          </w:rPr>
          <w:t>https://www.tinkercad.com/</w:t>
        </w:r>
      </w:hyperlink>
    </w:p>
    <w:p w:rsidR="00132D50" w:rsidRPr="00132D50" w:rsidRDefault="00132D50" w:rsidP="00132D50">
      <w:pPr>
        <w:pStyle w:val="ListParagraph"/>
        <w:ind w:left="1440"/>
        <w:rPr>
          <w:rStyle w:val="Hyperlink"/>
          <w:color w:val="auto"/>
          <w:sz w:val="24"/>
          <w:szCs w:val="24"/>
          <w:u w:val="none"/>
        </w:rPr>
      </w:pPr>
    </w:p>
    <w:p w:rsidR="00132D50" w:rsidRPr="00132D50" w:rsidRDefault="00132D50" w:rsidP="00132D50">
      <w:pPr>
        <w:pStyle w:val="ListParagraph"/>
        <w:numPr>
          <w:ilvl w:val="0"/>
          <w:numId w:val="16"/>
        </w:numPr>
        <w:rPr>
          <w:b/>
          <w:bCs/>
          <w:sz w:val="24"/>
          <w:szCs w:val="24"/>
        </w:rPr>
      </w:pPr>
      <w:r w:rsidRPr="00132D50">
        <w:rPr>
          <w:b/>
          <w:bCs/>
          <w:sz w:val="24"/>
          <w:szCs w:val="24"/>
        </w:rPr>
        <w:t>Project</w:t>
      </w:r>
      <w:r w:rsidRPr="00132D50">
        <w:rPr>
          <w:b/>
          <w:bCs/>
          <w:sz w:val="24"/>
          <w:szCs w:val="24"/>
          <w:lang w:val="vi-VN"/>
        </w:rPr>
        <w:t xml:space="preserve"> Github</w:t>
      </w:r>
    </w:p>
    <w:p w:rsidR="00132D50" w:rsidRDefault="00132D50" w:rsidP="00132D50">
      <w:pPr>
        <w:pStyle w:val="ListParagraph"/>
        <w:numPr>
          <w:ilvl w:val="1"/>
          <w:numId w:val="16"/>
        </w:numPr>
        <w:rPr>
          <w:sz w:val="24"/>
          <w:szCs w:val="24"/>
        </w:rPr>
      </w:pPr>
      <w:hyperlink r:id="rId29" w:history="1">
        <w:r w:rsidRPr="00472A8D">
          <w:rPr>
            <w:rStyle w:val="Hyperlink"/>
            <w:sz w:val="24"/>
            <w:szCs w:val="24"/>
          </w:rPr>
          <w:t>https://github.com/thanhbinhhd/QuanTriHeNhung-Project</w:t>
        </w:r>
      </w:hyperlink>
    </w:p>
    <w:p w:rsidR="00132D50" w:rsidRDefault="00132D50" w:rsidP="00132D50">
      <w:pPr>
        <w:pStyle w:val="ListParagraph"/>
        <w:ind w:left="1440"/>
        <w:rPr>
          <w:sz w:val="24"/>
          <w:szCs w:val="24"/>
        </w:rPr>
      </w:pPr>
    </w:p>
    <w:p w:rsidR="00180825" w:rsidRPr="00180825" w:rsidRDefault="00180825" w:rsidP="00180825">
      <w:pPr>
        <w:pStyle w:val="ListParagraph"/>
        <w:ind w:left="1440"/>
        <w:rPr>
          <w:sz w:val="24"/>
          <w:szCs w:val="24"/>
        </w:rPr>
      </w:pPr>
    </w:p>
    <w:p w:rsidR="008C2462" w:rsidRPr="00621499" w:rsidRDefault="008C2462"/>
    <w:p w:rsidR="008C2462" w:rsidRPr="006631F8" w:rsidRDefault="008C2462">
      <w:bookmarkStart w:id="30" w:name="_GoBack"/>
      <w:bookmarkEnd w:id="30"/>
    </w:p>
    <w:sectPr w:rsidR="008C2462" w:rsidRPr="006631F8">
      <w:type w:val="continuous"/>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2BC" w:rsidRDefault="007322BC">
      <w:pPr>
        <w:spacing w:after="0" w:line="240" w:lineRule="auto"/>
      </w:pPr>
      <w:r>
        <w:separator/>
      </w:r>
    </w:p>
  </w:endnote>
  <w:endnote w:type="continuationSeparator" w:id="0">
    <w:p w:rsidR="007322BC" w:rsidRDefault="0073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single" w:sz="8" w:space="1" w:color="365F91"/>
        <w:left w:val="nil"/>
        <w:bottom w:val="nil"/>
        <w:right w:val="nil"/>
        <w:between w:val="nil"/>
      </w:pBdr>
      <w:tabs>
        <w:tab w:val="right" w:pos="8757"/>
      </w:tabs>
      <w:spacing w:after="0" w:line="240" w:lineRule="auto"/>
      <w:rPr>
        <w:i/>
        <w:color w:val="951B13"/>
      </w:rPr>
    </w:pPr>
    <w:r>
      <w:rPr>
        <w:rFonts w:eastAsia="Tahoma"/>
        <w:i/>
        <w:color w:val="951B13"/>
      </w:rPr>
      <w:t>ASTeam_K60</w:t>
    </w:r>
    <w:r>
      <w:rPr>
        <w:rFonts w:eastAsia="Tahoma"/>
        <w:i/>
        <w:color w:val="951B13"/>
      </w:rPr>
      <w:tab/>
    </w:r>
    <w:r>
      <w:rPr>
        <w:i/>
        <w:color w:val="951B13"/>
      </w:rPr>
      <w:fldChar w:fldCharType="begin"/>
    </w:r>
    <w:r>
      <w:rPr>
        <w:rFonts w:eastAsia="Tahoma"/>
        <w:i/>
        <w:color w:val="951B13"/>
      </w:rPr>
      <w:instrText>PAGE</w:instrText>
    </w:r>
    <w:r>
      <w:rPr>
        <w:i/>
        <w:color w:val="951B13"/>
      </w:rPr>
      <w:fldChar w:fldCharType="separate"/>
    </w:r>
    <w:r>
      <w:rPr>
        <w:rFonts w:eastAsia="Tahoma"/>
        <w:i/>
        <w:noProof/>
        <w:color w:val="951B13"/>
      </w:rPr>
      <w:t>7</w:t>
    </w:r>
    <w:r>
      <w:rPr>
        <w:i/>
        <w:color w:val="951B13"/>
      </w:rPr>
      <w:fldChar w:fldCharType="end"/>
    </w:r>
  </w:p>
  <w:p w:rsidR="00621499" w:rsidRDefault="00621499">
    <w:pPr>
      <w:pBdr>
        <w:top w:val="nil"/>
        <w:left w:val="nil"/>
        <w:bottom w:val="nil"/>
        <w:right w:val="nil"/>
        <w:between w:val="nil"/>
      </w:pBdr>
      <w:spacing w:after="0"/>
      <w:jc w:val="left"/>
      <w:rPr>
        <w:i/>
        <w:color w:val="951B1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Bdr>
        <w:top w:val="nil"/>
        <w:left w:val="nil"/>
        <w:bottom w:val="nil"/>
        <w:right w:val="nil"/>
        <w:between w:val="nil"/>
      </w:pBdr>
      <w:spacing w:after="0" w:line="240" w:lineRule="auto"/>
      <w:rPr>
        <w:i/>
        <w:color w:val="0033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2BC" w:rsidRDefault="007322BC">
      <w:pPr>
        <w:spacing w:after="0" w:line="240" w:lineRule="auto"/>
      </w:pPr>
      <w:r>
        <w:separator/>
      </w:r>
    </w:p>
  </w:footnote>
  <w:footnote w:type="continuationSeparator" w:id="0">
    <w:p w:rsidR="007322BC" w:rsidRDefault="00732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99" w:rsidRDefault="00621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FC9"/>
    <w:multiLevelType w:val="hybridMultilevel"/>
    <w:tmpl w:val="2A2AD3C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0054D44"/>
    <w:multiLevelType w:val="multilevel"/>
    <w:tmpl w:val="E496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10049"/>
    <w:multiLevelType w:val="hybridMultilevel"/>
    <w:tmpl w:val="1A3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B8F"/>
    <w:multiLevelType w:val="multilevel"/>
    <w:tmpl w:val="9380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23540"/>
    <w:multiLevelType w:val="multilevel"/>
    <w:tmpl w:val="11ECD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1E0DCD"/>
    <w:multiLevelType w:val="multilevel"/>
    <w:tmpl w:val="4E707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B5B08"/>
    <w:multiLevelType w:val="multilevel"/>
    <w:tmpl w:val="34FC1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9441BF"/>
    <w:multiLevelType w:val="multilevel"/>
    <w:tmpl w:val="F3383C58"/>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C21D19"/>
    <w:multiLevelType w:val="hybridMultilevel"/>
    <w:tmpl w:val="D13A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D6270"/>
    <w:multiLevelType w:val="hybridMultilevel"/>
    <w:tmpl w:val="53B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C779E"/>
    <w:multiLevelType w:val="multilevel"/>
    <w:tmpl w:val="60983FFE"/>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D9C7CEB"/>
    <w:multiLevelType w:val="multilevel"/>
    <w:tmpl w:val="49162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4864C2"/>
    <w:multiLevelType w:val="multilevel"/>
    <w:tmpl w:val="66A897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6D5961"/>
    <w:multiLevelType w:val="multilevel"/>
    <w:tmpl w:val="32EC0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F1F92"/>
    <w:multiLevelType w:val="hybridMultilevel"/>
    <w:tmpl w:val="0BFACD88"/>
    <w:lvl w:ilvl="0" w:tplc="D0F4A78A">
      <w:numFmt w:val="bullet"/>
      <w:lvlText w:val=""/>
      <w:lvlJc w:val="left"/>
      <w:pPr>
        <w:ind w:left="735" w:hanging="360"/>
      </w:pPr>
      <w:rPr>
        <w:rFonts w:ascii="Wingdings" w:eastAsiaTheme="minorEastAsia" w:hAnsi="Wingdings" w:cs="Tahoma"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5" w15:restartNumberingAfterBreak="0">
    <w:nsid w:val="71A93727"/>
    <w:multiLevelType w:val="hybridMultilevel"/>
    <w:tmpl w:val="51CC6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705D69"/>
    <w:multiLevelType w:val="hybridMultilevel"/>
    <w:tmpl w:val="3694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
  </w:num>
  <w:num w:numId="4">
    <w:abstractNumId w:val="10"/>
  </w:num>
  <w:num w:numId="5">
    <w:abstractNumId w:val="5"/>
  </w:num>
  <w:num w:numId="6">
    <w:abstractNumId w:val="12"/>
  </w:num>
  <w:num w:numId="7">
    <w:abstractNumId w:val="6"/>
  </w:num>
  <w:num w:numId="8">
    <w:abstractNumId w:val="7"/>
  </w:num>
  <w:num w:numId="9">
    <w:abstractNumId w:val="4"/>
  </w:num>
  <w:num w:numId="10">
    <w:abstractNumId w:val="13"/>
  </w:num>
  <w:num w:numId="11">
    <w:abstractNumId w:val="9"/>
  </w:num>
  <w:num w:numId="12">
    <w:abstractNumId w:val="14"/>
  </w:num>
  <w:num w:numId="13">
    <w:abstractNumId w:val="0"/>
  </w:num>
  <w:num w:numId="14">
    <w:abstractNumId w:val="15"/>
  </w:num>
  <w:num w:numId="15">
    <w:abstractNumId w:val="8"/>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ja-JP" w:vendorID="64" w:dllVersion="0" w:nlCheck="1" w:checkStyle="1"/>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C2462"/>
    <w:rsid w:val="0000237B"/>
    <w:rsid w:val="0002078E"/>
    <w:rsid w:val="00060C5C"/>
    <w:rsid w:val="00094D9F"/>
    <w:rsid w:val="00132D50"/>
    <w:rsid w:val="00177C2B"/>
    <w:rsid w:val="00180825"/>
    <w:rsid w:val="001E1C30"/>
    <w:rsid w:val="003062E2"/>
    <w:rsid w:val="00396284"/>
    <w:rsid w:val="00490310"/>
    <w:rsid w:val="004C42AC"/>
    <w:rsid w:val="004F5608"/>
    <w:rsid w:val="00542605"/>
    <w:rsid w:val="00587CE9"/>
    <w:rsid w:val="00621499"/>
    <w:rsid w:val="00655FEE"/>
    <w:rsid w:val="006631F8"/>
    <w:rsid w:val="006C0732"/>
    <w:rsid w:val="007322BC"/>
    <w:rsid w:val="0087103C"/>
    <w:rsid w:val="008C2462"/>
    <w:rsid w:val="00A2157C"/>
    <w:rsid w:val="00A3496B"/>
    <w:rsid w:val="00AA1E1E"/>
    <w:rsid w:val="00BF6BF0"/>
    <w:rsid w:val="00E34B08"/>
    <w:rsid w:val="00E648C1"/>
    <w:rsid w:val="00F07E88"/>
    <w:rsid w:val="00F15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1A7121"/>
  <w15:docId w15:val="{FD77AC43-2EAC-9A48-8A39-C85F0B90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ahoma"/>
        <w:lang w:val="en-US" w:eastAsia="ja-JP"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semiHidden/>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Header">
    <w:name w:val="header"/>
    <w:basedOn w:val="Normal"/>
    <w:link w:val="HeaderChar"/>
    <w:uiPriority w:val="99"/>
    <w:unhideWhenUsed/>
    <w:rsid w:val="00094D9F"/>
    <w:pPr>
      <w:tabs>
        <w:tab w:val="center" w:pos="4513"/>
        <w:tab w:val="right" w:pos="9026"/>
      </w:tabs>
      <w:snapToGrid w:val="0"/>
    </w:pPr>
  </w:style>
  <w:style w:type="character" w:customStyle="1" w:styleId="HeaderChar">
    <w:name w:val="Header Char"/>
    <w:basedOn w:val="DefaultParagraphFont"/>
    <w:link w:val="Header"/>
    <w:uiPriority w:val="99"/>
    <w:rsid w:val="00094D9F"/>
  </w:style>
  <w:style w:type="paragraph" w:styleId="Footer">
    <w:name w:val="footer"/>
    <w:basedOn w:val="Normal"/>
    <w:link w:val="FooterChar"/>
    <w:uiPriority w:val="99"/>
    <w:unhideWhenUsed/>
    <w:rsid w:val="00094D9F"/>
    <w:pPr>
      <w:tabs>
        <w:tab w:val="center" w:pos="4513"/>
        <w:tab w:val="right" w:pos="9026"/>
      </w:tabs>
      <w:snapToGrid w:val="0"/>
    </w:pPr>
  </w:style>
  <w:style w:type="character" w:customStyle="1" w:styleId="FooterChar">
    <w:name w:val="Footer Char"/>
    <w:basedOn w:val="DefaultParagraphFont"/>
    <w:link w:val="Footer"/>
    <w:uiPriority w:val="99"/>
    <w:rsid w:val="00094D9F"/>
  </w:style>
  <w:style w:type="paragraph" w:styleId="BalloonText">
    <w:name w:val="Balloon Text"/>
    <w:basedOn w:val="Normal"/>
    <w:link w:val="BalloonTextChar"/>
    <w:uiPriority w:val="99"/>
    <w:semiHidden/>
    <w:unhideWhenUsed/>
    <w:rsid w:val="00094D9F"/>
    <w:pPr>
      <w:spacing w:after="0" w:line="240" w:lineRule="auto"/>
    </w:pPr>
    <w:rPr>
      <w:rFonts w:ascii="MS Mincho" w:eastAsia="MS Mincho"/>
      <w:sz w:val="18"/>
      <w:szCs w:val="18"/>
    </w:rPr>
  </w:style>
  <w:style w:type="character" w:customStyle="1" w:styleId="BalloonTextChar">
    <w:name w:val="Balloon Text Char"/>
    <w:basedOn w:val="DefaultParagraphFont"/>
    <w:link w:val="BalloonText"/>
    <w:uiPriority w:val="99"/>
    <w:semiHidden/>
    <w:rsid w:val="00094D9F"/>
    <w:rPr>
      <w:rFonts w:ascii="MS Mincho" w:eastAsia="MS Mincho"/>
      <w:sz w:val="18"/>
      <w:szCs w:val="18"/>
    </w:rPr>
  </w:style>
  <w:style w:type="paragraph" w:styleId="Revision">
    <w:name w:val="Revision"/>
    <w:hidden/>
    <w:uiPriority w:val="99"/>
    <w:semiHidden/>
    <w:rsid w:val="0087103C"/>
    <w:pPr>
      <w:widowControl/>
      <w:spacing w:after="0" w:line="240" w:lineRule="auto"/>
      <w:jc w:val="left"/>
    </w:pPr>
  </w:style>
  <w:style w:type="paragraph" w:styleId="ListParagraph">
    <w:name w:val="List Paragraph"/>
    <w:basedOn w:val="Normal"/>
    <w:uiPriority w:val="34"/>
    <w:qFormat/>
    <w:rsid w:val="006C0732"/>
    <w:pPr>
      <w:ind w:left="720"/>
      <w:contextualSpacing/>
    </w:pPr>
  </w:style>
  <w:style w:type="character" w:styleId="Hyperlink">
    <w:name w:val="Hyperlink"/>
    <w:basedOn w:val="DefaultParagraphFont"/>
    <w:uiPriority w:val="99"/>
    <w:unhideWhenUsed/>
    <w:rsid w:val="00F15F86"/>
    <w:rPr>
      <w:color w:val="0000FF" w:themeColor="hyperlink"/>
      <w:u w:val="single"/>
    </w:rPr>
  </w:style>
  <w:style w:type="character" w:styleId="UnresolvedMention">
    <w:name w:val="Unresolved Mention"/>
    <w:basedOn w:val="DefaultParagraphFont"/>
    <w:uiPriority w:val="99"/>
    <w:semiHidden/>
    <w:unhideWhenUsed/>
    <w:rsid w:val="00F15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6773">
      <w:bodyDiv w:val="1"/>
      <w:marLeft w:val="0"/>
      <w:marRight w:val="0"/>
      <w:marTop w:val="0"/>
      <w:marBottom w:val="0"/>
      <w:divBdr>
        <w:top w:val="none" w:sz="0" w:space="0" w:color="auto"/>
        <w:left w:val="none" w:sz="0" w:space="0" w:color="auto"/>
        <w:bottom w:val="none" w:sz="0" w:space="0" w:color="auto"/>
        <w:right w:val="none" w:sz="0" w:space="0" w:color="auto"/>
      </w:divBdr>
    </w:div>
    <w:div w:id="364990618">
      <w:bodyDiv w:val="1"/>
      <w:marLeft w:val="0"/>
      <w:marRight w:val="0"/>
      <w:marTop w:val="0"/>
      <w:marBottom w:val="0"/>
      <w:divBdr>
        <w:top w:val="none" w:sz="0" w:space="0" w:color="auto"/>
        <w:left w:val="none" w:sz="0" w:space="0" w:color="auto"/>
        <w:bottom w:val="none" w:sz="0" w:space="0" w:color="auto"/>
        <w:right w:val="none" w:sz="0" w:space="0" w:color="auto"/>
      </w:divBdr>
    </w:div>
    <w:div w:id="1045715872">
      <w:bodyDiv w:val="1"/>
      <w:marLeft w:val="0"/>
      <w:marRight w:val="0"/>
      <w:marTop w:val="0"/>
      <w:marBottom w:val="0"/>
      <w:divBdr>
        <w:top w:val="none" w:sz="0" w:space="0" w:color="auto"/>
        <w:left w:val="none" w:sz="0" w:space="0" w:color="auto"/>
        <w:bottom w:val="none" w:sz="0" w:space="0" w:color="auto"/>
        <w:right w:val="none" w:sz="0" w:space="0" w:color="auto"/>
      </w:divBdr>
    </w:div>
    <w:div w:id="1469854186">
      <w:bodyDiv w:val="1"/>
      <w:marLeft w:val="0"/>
      <w:marRight w:val="0"/>
      <w:marTop w:val="0"/>
      <w:marBottom w:val="0"/>
      <w:divBdr>
        <w:top w:val="none" w:sz="0" w:space="0" w:color="auto"/>
        <w:left w:val="none" w:sz="0" w:space="0" w:color="auto"/>
        <w:bottom w:val="none" w:sz="0" w:space="0" w:color="auto"/>
        <w:right w:val="none" w:sz="0" w:space="0" w:color="auto"/>
      </w:divBdr>
    </w:div>
    <w:div w:id="1605527701">
      <w:bodyDiv w:val="1"/>
      <w:marLeft w:val="0"/>
      <w:marRight w:val="0"/>
      <w:marTop w:val="0"/>
      <w:marBottom w:val="0"/>
      <w:divBdr>
        <w:top w:val="none" w:sz="0" w:space="0" w:color="auto"/>
        <w:left w:val="none" w:sz="0" w:space="0" w:color="auto"/>
        <w:bottom w:val="none" w:sz="0" w:space="0" w:color="auto"/>
        <w:right w:val="none" w:sz="0" w:space="0" w:color="auto"/>
      </w:divBdr>
    </w:div>
    <w:div w:id="1725715876">
      <w:bodyDiv w:val="1"/>
      <w:marLeft w:val="0"/>
      <w:marRight w:val="0"/>
      <w:marTop w:val="0"/>
      <w:marBottom w:val="0"/>
      <w:divBdr>
        <w:top w:val="none" w:sz="0" w:space="0" w:color="auto"/>
        <w:left w:val="none" w:sz="0" w:space="0" w:color="auto"/>
        <w:bottom w:val="none" w:sz="0" w:space="0" w:color="auto"/>
        <w:right w:val="none" w:sz="0" w:space="0" w:color="auto"/>
      </w:divBdr>
    </w:div>
    <w:div w:id="183914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quang.hm@gmail.com" TargetMode="External"/><Relationship Id="rId26" Type="http://schemas.openxmlformats.org/officeDocument/2006/relationships/hyperlink" Target="http://arduino.vn/bai-viet/931-ket-noi-tay-game-playstation-voi-arduino" TargetMode="Externa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mailto:vuhongsonjv11@gmail.com" TargetMode="External"/><Relationship Id="rId25" Type="http://schemas.openxmlformats.org/officeDocument/2006/relationships/hyperlink" Target="https://www.arduino.cc/en/uploads/Main/Arduino_Uno_Rev3-schematic.pdf" TargetMode="External"/><Relationship Id="rId2" Type="http://schemas.openxmlformats.org/officeDocument/2006/relationships/styles" Target="styles.xml"/><Relationship Id="rId16" Type="http://schemas.openxmlformats.org/officeDocument/2006/relationships/hyperlink" Target="mailto:hau.lt@gmail.com" TargetMode="External"/><Relationship Id="rId20" Type="http://schemas.openxmlformats.org/officeDocument/2006/relationships/diagramLayout" Target="diagrams/layout1.xml"/><Relationship Id="rId29" Type="http://schemas.openxmlformats.org/officeDocument/2006/relationships/hyperlink" Target="https://github.com/thanhbinhhd/QuanTriHeNhung-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arduino.vn/bai-viet/42-arduino-uno-r3-la-gi" TargetMode="External"/><Relationship Id="rId5" Type="http://schemas.openxmlformats.org/officeDocument/2006/relationships/footnotes" Target="footnotes.xml"/><Relationship Id="rId15" Type="http://schemas.openxmlformats.org/officeDocument/2006/relationships/hyperlink" Target="mailto:binh97.lt@gmail.com" TargetMode="External"/><Relationship Id="rId23" Type="http://schemas.microsoft.com/office/2007/relationships/diagramDrawing" Target="diagrams/drawing1.xml"/><Relationship Id="rId28" Type="http://schemas.openxmlformats.org/officeDocument/2006/relationships/hyperlink" Target="https://www.tinkercad.com/" TargetMode="External"/><Relationship Id="rId10" Type="http://schemas.openxmlformats.org/officeDocument/2006/relationships/footer" Target="footer1.xml"/><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tien.nd@gmail.com" TargetMode="External"/><Relationship Id="rId22" Type="http://schemas.openxmlformats.org/officeDocument/2006/relationships/diagramColors" Target="diagrams/colors1.xml"/><Relationship Id="rId27" Type="http://schemas.openxmlformats.org/officeDocument/2006/relationships/hyperlink" Target="https://www.cytron.io/p-ps2-controller-compatible"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77C48-641B-E749-959A-DE319FA9D774}" type="doc">
      <dgm:prSet loTypeId="urn:microsoft.com/office/officeart/2005/8/layout/hChevron3" loCatId="" qsTypeId="urn:microsoft.com/office/officeart/2005/8/quickstyle/simple1" qsCatId="simple" csTypeId="urn:microsoft.com/office/officeart/2005/8/colors/colorful2" csCatId="colorful" phldr="1"/>
      <dgm:spPr/>
    </dgm:pt>
    <dgm:pt modelId="{985F07A4-61E2-B246-8B1E-36F772A846B2}">
      <dgm:prSet phldrT="[Text]"/>
      <dgm:spPr/>
      <dgm:t>
        <a:bodyPr/>
        <a:lstStyle/>
        <a:p>
          <a:r>
            <a:rPr lang="en-US" altLang="ja-JP"/>
            <a:t>Phân tích yêu cầu, thiết kế </a:t>
          </a:r>
        </a:p>
      </dgm:t>
    </dgm:pt>
    <dgm:pt modelId="{6A3B6DF1-3B50-EF47-9779-8C17ADD8BECD}" type="parTrans" cxnId="{4668955B-AA78-A64A-9EA4-B9EB12EE72C0}">
      <dgm:prSet/>
      <dgm:spPr/>
      <dgm:t>
        <a:bodyPr/>
        <a:lstStyle/>
        <a:p>
          <a:endParaRPr lang="en-US" altLang="ja-JP"/>
        </a:p>
      </dgm:t>
    </dgm:pt>
    <dgm:pt modelId="{C6AE8AD7-FEFB-AF48-8EBF-5743DF76CA5A}" type="sibTrans" cxnId="{4668955B-AA78-A64A-9EA4-B9EB12EE72C0}">
      <dgm:prSet/>
      <dgm:spPr/>
      <dgm:t>
        <a:bodyPr/>
        <a:lstStyle/>
        <a:p>
          <a:endParaRPr lang="en-US" altLang="ja-JP"/>
        </a:p>
      </dgm:t>
    </dgm:pt>
    <dgm:pt modelId="{3FBD1691-D517-E948-A8CB-89F3FB22FC6B}">
      <dgm:prSet phldrT="[Text]"/>
      <dgm:spPr/>
      <dgm:t>
        <a:bodyPr/>
        <a:lstStyle/>
        <a:p>
          <a:r>
            <a:rPr lang="en-US" altLang="ja-JP"/>
            <a:t>Hiệu chỉnh sản phẩm</a:t>
          </a:r>
        </a:p>
      </dgm:t>
    </dgm:pt>
    <dgm:pt modelId="{E0D6F0EB-4D52-0C47-9423-5CD1E5D74CDE}" type="parTrans" cxnId="{A197FEBF-05C5-1442-8842-53CE4486E881}">
      <dgm:prSet/>
      <dgm:spPr/>
      <dgm:t>
        <a:bodyPr/>
        <a:lstStyle/>
        <a:p>
          <a:endParaRPr lang="en-US" altLang="ja-JP"/>
        </a:p>
      </dgm:t>
    </dgm:pt>
    <dgm:pt modelId="{8CA1815C-A601-A84D-90D6-1D8F56E09284}" type="sibTrans" cxnId="{A197FEBF-05C5-1442-8842-53CE4486E881}">
      <dgm:prSet/>
      <dgm:spPr/>
      <dgm:t>
        <a:bodyPr/>
        <a:lstStyle/>
        <a:p>
          <a:endParaRPr lang="en-US" altLang="ja-JP"/>
        </a:p>
      </dgm:t>
    </dgm:pt>
    <dgm:pt modelId="{F3DF1464-BD58-AA4E-AB01-F2F4FAB9D161}">
      <dgm:prSet/>
      <dgm:spPr/>
      <dgm:t>
        <a:bodyPr/>
        <a:lstStyle/>
        <a:p>
          <a:r>
            <a:rPr lang="en-US" altLang="ja-JP"/>
            <a:t>Chức năng quay, gắp điều khiển bằng bàn phím</a:t>
          </a:r>
        </a:p>
      </dgm:t>
    </dgm:pt>
    <dgm:pt modelId="{AFA35F0D-A6DC-6246-B0C1-2C549FC3EA2E}" type="parTrans" cxnId="{EDA7E839-F2D4-1246-A81D-AEAA2F3030B0}">
      <dgm:prSet/>
      <dgm:spPr/>
      <dgm:t>
        <a:bodyPr/>
        <a:lstStyle/>
        <a:p>
          <a:endParaRPr lang="en-US" altLang="ja-JP"/>
        </a:p>
      </dgm:t>
    </dgm:pt>
    <dgm:pt modelId="{7237C03F-2C21-894F-85BA-7AC4422514B7}" type="sibTrans" cxnId="{EDA7E839-F2D4-1246-A81D-AEAA2F3030B0}">
      <dgm:prSet/>
      <dgm:spPr/>
      <dgm:t>
        <a:bodyPr/>
        <a:lstStyle/>
        <a:p>
          <a:endParaRPr lang="en-US" altLang="ja-JP"/>
        </a:p>
      </dgm:t>
    </dgm:pt>
    <dgm:pt modelId="{6DD10536-A57F-994A-83C5-BE3EB3B70AEF}">
      <dgm:prSet/>
      <dgm:spPr/>
      <dgm:t>
        <a:bodyPr/>
        <a:lstStyle/>
        <a:p>
          <a:r>
            <a:rPr lang="en-US" altLang="ja-JP"/>
            <a:t>Chức năng quay, gắp điều khiển bằng tay cầm PS</a:t>
          </a:r>
        </a:p>
      </dgm:t>
    </dgm:pt>
    <dgm:pt modelId="{395E5F08-CEE9-8B41-830A-1BEE2CDD4721}" type="parTrans" cxnId="{076F2198-051E-2E42-B658-B12AF8520264}">
      <dgm:prSet/>
      <dgm:spPr/>
      <dgm:t>
        <a:bodyPr/>
        <a:lstStyle/>
        <a:p>
          <a:endParaRPr lang="en-US" altLang="ja-JP"/>
        </a:p>
      </dgm:t>
    </dgm:pt>
    <dgm:pt modelId="{A1984636-F9C2-4D49-B2D9-DEB8DD509860}" type="sibTrans" cxnId="{076F2198-051E-2E42-B658-B12AF8520264}">
      <dgm:prSet/>
      <dgm:spPr/>
      <dgm:t>
        <a:bodyPr/>
        <a:lstStyle/>
        <a:p>
          <a:endParaRPr lang="en-US" altLang="ja-JP"/>
        </a:p>
      </dgm:t>
    </dgm:pt>
    <dgm:pt modelId="{F6AF509F-29FE-F549-86D9-AEAAF1618753}">
      <dgm:prSet/>
      <dgm:spPr/>
      <dgm:t>
        <a:bodyPr/>
        <a:lstStyle/>
        <a:p>
          <a:r>
            <a:rPr lang="en-US" altLang="ja-JP"/>
            <a:t>bàn giao sản phẩm</a:t>
          </a:r>
        </a:p>
      </dgm:t>
    </dgm:pt>
    <dgm:pt modelId="{A474CE43-723B-2643-B0A2-D852CD438C18}" type="parTrans" cxnId="{053158A7-7E43-794B-A46A-DD97A831F4CB}">
      <dgm:prSet/>
      <dgm:spPr/>
      <dgm:t>
        <a:bodyPr/>
        <a:lstStyle/>
        <a:p>
          <a:endParaRPr lang="en-US" altLang="ja-JP"/>
        </a:p>
      </dgm:t>
    </dgm:pt>
    <dgm:pt modelId="{29CD026E-07DB-A34F-A1FC-D99CB6551D2F}" type="sibTrans" cxnId="{053158A7-7E43-794B-A46A-DD97A831F4CB}">
      <dgm:prSet/>
      <dgm:spPr/>
      <dgm:t>
        <a:bodyPr/>
        <a:lstStyle/>
        <a:p>
          <a:endParaRPr lang="en-US" altLang="ja-JP"/>
        </a:p>
      </dgm:t>
    </dgm:pt>
    <dgm:pt modelId="{B9D372E2-EEBF-BC42-945A-9D3E841C4DE8}" type="pres">
      <dgm:prSet presAssocID="{64777C48-641B-E749-959A-DE319FA9D774}" presName="Name0" presStyleCnt="0">
        <dgm:presLayoutVars>
          <dgm:dir/>
          <dgm:resizeHandles val="exact"/>
        </dgm:presLayoutVars>
      </dgm:prSet>
      <dgm:spPr/>
    </dgm:pt>
    <dgm:pt modelId="{4425036C-4993-B845-9ACA-53707B93BE21}" type="pres">
      <dgm:prSet presAssocID="{985F07A4-61E2-B246-8B1E-36F772A846B2}" presName="parTxOnly" presStyleLbl="node1" presStyleIdx="0" presStyleCnt="5">
        <dgm:presLayoutVars>
          <dgm:bulletEnabled val="1"/>
        </dgm:presLayoutVars>
      </dgm:prSet>
      <dgm:spPr/>
    </dgm:pt>
    <dgm:pt modelId="{0E6CBC7F-472E-DB4E-BD62-A55E1820E0CD}" type="pres">
      <dgm:prSet presAssocID="{C6AE8AD7-FEFB-AF48-8EBF-5743DF76CA5A}" presName="parSpace" presStyleCnt="0"/>
      <dgm:spPr/>
    </dgm:pt>
    <dgm:pt modelId="{1ECC5F2D-4FC8-DB44-AF2A-C4C20DB45FEE}" type="pres">
      <dgm:prSet presAssocID="{F3DF1464-BD58-AA4E-AB01-F2F4FAB9D161}" presName="parTxOnly" presStyleLbl="node1" presStyleIdx="1" presStyleCnt="5">
        <dgm:presLayoutVars>
          <dgm:bulletEnabled val="1"/>
        </dgm:presLayoutVars>
      </dgm:prSet>
      <dgm:spPr/>
    </dgm:pt>
    <dgm:pt modelId="{BDF9D550-0167-1548-8BB6-FDF8C3EE7C5F}" type="pres">
      <dgm:prSet presAssocID="{7237C03F-2C21-894F-85BA-7AC4422514B7}" presName="parSpace" presStyleCnt="0"/>
      <dgm:spPr/>
    </dgm:pt>
    <dgm:pt modelId="{993F0F6D-A0D3-C747-A73D-E42B896A7566}" type="pres">
      <dgm:prSet presAssocID="{6DD10536-A57F-994A-83C5-BE3EB3B70AEF}" presName="parTxOnly" presStyleLbl="node1" presStyleIdx="2" presStyleCnt="5">
        <dgm:presLayoutVars>
          <dgm:bulletEnabled val="1"/>
        </dgm:presLayoutVars>
      </dgm:prSet>
      <dgm:spPr/>
    </dgm:pt>
    <dgm:pt modelId="{0729F712-54CB-2246-AC75-36BBD3EF47A0}" type="pres">
      <dgm:prSet presAssocID="{A1984636-F9C2-4D49-B2D9-DEB8DD509860}" presName="parSpace" presStyleCnt="0"/>
      <dgm:spPr/>
    </dgm:pt>
    <dgm:pt modelId="{967DBC51-C31F-4647-A708-5170962E9621}" type="pres">
      <dgm:prSet presAssocID="{3FBD1691-D517-E948-A8CB-89F3FB22FC6B}" presName="parTxOnly" presStyleLbl="node1" presStyleIdx="3" presStyleCnt="5">
        <dgm:presLayoutVars>
          <dgm:bulletEnabled val="1"/>
        </dgm:presLayoutVars>
      </dgm:prSet>
      <dgm:spPr/>
    </dgm:pt>
    <dgm:pt modelId="{AF929311-7651-AB47-ADEA-89D8C7571B39}" type="pres">
      <dgm:prSet presAssocID="{8CA1815C-A601-A84D-90D6-1D8F56E09284}" presName="parSpace" presStyleCnt="0"/>
      <dgm:spPr/>
    </dgm:pt>
    <dgm:pt modelId="{9545358D-F19F-914A-99A2-811B0086A353}" type="pres">
      <dgm:prSet presAssocID="{F6AF509F-29FE-F549-86D9-AEAAF1618753}" presName="parTxOnly" presStyleLbl="node1" presStyleIdx="4" presStyleCnt="5">
        <dgm:presLayoutVars>
          <dgm:bulletEnabled val="1"/>
        </dgm:presLayoutVars>
      </dgm:prSet>
      <dgm:spPr/>
    </dgm:pt>
  </dgm:ptLst>
  <dgm:cxnLst>
    <dgm:cxn modelId="{0CA7DD09-4849-414A-BC79-A3E9D142E475}" type="presOf" srcId="{985F07A4-61E2-B246-8B1E-36F772A846B2}" destId="{4425036C-4993-B845-9ACA-53707B93BE21}" srcOrd="0" destOrd="0" presId="urn:microsoft.com/office/officeart/2005/8/layout/hChevron3"/>
    <dgm:cxn modelId="{7AA5D735-5336-144F-8F5B-50F87ADA587F}" type="presOf" srcId="{3FBD1691-D517-E948-A8CB-89F3FB22FC6B}" destId="{967DBC51-C31F-4647-A708-5170962E9621}" srcOrd="0" destOrd="0" presId="urn:microsoft.com/office/officeart/2005/8/layout/hChevron3"/>
    <dgm:cxn modelId="{325A3E39-4D29-3A48-94CC-F396BF527D72}" type="presOf" srcId="{F6AF509F-29FE-F549-86D9-AEAAF1618753}" destId="{9545358D-F19F-914A-99A2-811B0086A353}" srcOrd="0" destOrd="0" presId="urn:microsoft.com/office/officeart/2005/8/layout/hChevron3"/>
    <dgm:cxn modelId="{EDA7E839-F2D4-1246-A81D-AEAA2F3030B0}" srcId="{64777C48-641B-E749-959A-DE319FA9D774}" destId="{F3DF1464-BD58-AA4E-AB01-F2F4FAB9D161}" srcOrd="1" destOrd="0" parTransId="{AFA35F0D-A6DC-6246-B0C1-2C549FC3EA2E}" sibTransId="{7237C03F-2C21-894F-85BA-7AC4422514B7}"/>
    <dgm:cxn modelId="{4668955B-AA78-A64A-9EA4-B9EB12EE72C0}" srcId="{64777C48-641B-E749-959A-DE319FA9D774}" destId="{985F07A4-61E2-B246-8B1E-36F772A846B2}" srcOrd="0" destOrd="0" parTransId="{6A3B6DF1-3B50-EF47-9779-8C17ADD8BECD}" sibTransId="{C6AE8AD7-FEFB-AF48-8EBF-5743DF76CA5A}"/>
    <dgm:cxn modelId="{4E3B4077-442A-1546-B246-888664D25E94}" type="presOf" srcId="{64777C48-641B-E749-959A-DE319FA9D774}" destId="{B9D372E2-EEBF-BC42-945A-9D3E841C4DE8}" srcOrd="0" destOrd="0" presId="urn:microsoft.com/office/officeart/2005/8/layout/hChevron3"/>
    <dgm:cxn modelId="{076F2198-051E-2E42-B658-B12AF8520264}" srcId="{64777C48-641B-E749-959A-DE319FA9D774}" destId="{6DD10536-A57F-994A-83C5-BE3EB3B70AEF}" srcOrd="2" destOrd="0" parTransId="{395E5F08-CEE9-8B41-830A-1BEE2CDD4721}" sibTransId="{A1984636-F9C2-4D49-B2D9-DEB8DD509860}"/>
    <dgm:cxn modelId="{BBFAD19B-2E75-CF48-8232-ABA40613B0DF}" type="presOf" srcId="{6DD10536-A57F-994A-83C5-BE3EB3B70AEF}" destId="{993F0F6D-A0D3-C747-A73D-E42B896A7566}" srcOrd="0" destOrd="0" presId="urn:microsoft.com/office/officeart/2005/8/layout/hChevron3"/>
    <dgm:cxn modelId="{053158A7-7E43-794B-A46A-DD97A831F4CB}" srcId="{64777C48-641B-E749-959A-DE319FA9D774}" destId="{F6AF509F-29FE-F549-86D9-AEAAF1618753}" srcOrd="4" destOrd="0" parTransId="{A474CE43-723B-2643-B0A2-D852CD438C18}" sibTransId="{29CD026E-07DB-A34F-A1FC-D99CB6551D2F}"/>
    <dgm:cxn modelId="{A197FEBF-05C5-1442-8842-53CE4486E881}" srcId="{64777C48-641B-E749-959A-DE319FA9D774}" destId="{3FBD1691-D517-E948-A8CB-89F3FB22FC6B}" srcOrd="3" destOrd="0" parTransId="{E0D6F0EB-4D52-0C47-9423-5CD1E5D74CDE}" sibTransId="{8CA1815C-A601-A84D-90D6-1D8F56E09284}"/>
    <dgm:cxn modelId="{F7E79BCE-0214-5242-8ECF-F77D66AFF499}" type="presOf" srcId="{F3DF1464-BD58-AA4E-AB01-F2F4FAB9D161}" destId="{1ECC5F2D-4FC8-DB44-AF2A-C4C20DB45FEE}" srcOrd="0" destOrd="0" presId="urn:microsoft.com/office/officeart/2005/8/layout/hChevron3"/>
    <dgm:cxn modelId="{460EEB35-018B-DC45-8BB5-5AA5E519F871}" type="presParOf" srcId="{B9D372E2-EEBF-BC42-945A-9D3E841C4DE8}" destId="{4425036C-4993-B845-9ACA-53707B93BE21}" srcOrd="0" destOrd="0" presId="urn:microsoft.com/office/officeart/2005/8/layout/hChevron3"/>
    <dgm:cxn modelId="{A334AA93-4447-AD4A-9919-ECEAB5064664}" type="presParOf" srcId="{B9D372E2-EEBF-BC42-945A-9D3E841C4DE8}" destId="{0E6CBC7F-472E-DB4E-BD62-A55E1820E0CD}" srcOrd="1" destOrd="0" presId="urn:microsoft.com/office/officeart/2005/8/layout/hChevron3"/>
    <dgm:cxn modelId="{06EFDA70-41C1-8645-BF34-056FD688ABEF}" type="presParOf" srcId="{B9D372E2-EEBF-BC42-945A-9D3E841C4DE8}" destId="{1ECC5F2D-4FC8-DB44-AF2A-C4C20DB45FEE}" srcOrd="2" destOrd="0" presId="urn:microsoft.com/office/officeart/2005/8/layout/hChevron3"/>
    <dgm:cxn modelId="{1E036F42-8F3E-7147-8B9B-44DC4EAC3ABA}" type="presParOf" srcId="{B9D372E2-EEBF-BC42-945A-9D3E841C4DE8}" destId="{BDF9D550-0167-1548-8BB6-FDF8C3EE7C5F}" srcOrd="3" destOrd="0" presId="urn:microsoft.com/office/officeart/2005/8/layout/hChevron3"/>
    <dgm:cxn modelId="{356E1BFC-98E5-624A-9894-6CB40C3E22E5}" type="presParOf" srcId="{B9D372E2-EEBF-BC42-945A-9D3E841C4DE8}" destId="{993F0F6D-A0D3-C747-A73D-E42B896A7566}" srcOrd="4" destOrd="0" presId="urn:microsoft.com/office/officeart/2005/8/layout/hChevron3"/>
    <dgm:cxn modelId="{E6FA2F1B-AFC3-E941-AC7D-1093237BBB2D}" type="presParOf" srcId="{B9D372E2-EEBF-BC42-945A-9D3E841C4DE8}" destId="{0729F712-54CB-2246-AC75-36BBD3EF47A0}" srcOrd="5" destOrd="0" presId="urn:microsoft.com/office/officeart/2005/8/layout/hChevron3"/>
    <dgm:cxn modelId="{C890CB48-D108-FB4F-B6C2-02781ADAD0A4}" type="presParOf" srcId="{B9D372E2-EEBF-BC42-945A-9D3E841C4DE8}" destId="{967DBC51-C31F-4647-A708-5170962E9621}" srcOrd="6" destOrd="0" presId="urn:microsoft.com/office/officeart/2005/8/layout/hChevron3"/>
    <dgm:cxn modelId="{0057C876-789D-E742-99A4-BF397165F915}" type="presParOf" srcId="{B9D372E2-EEBF-BC42-945A-9D3E841C4DE8}" destId="{AF929311-7651-AB47-ADEA-89D8C7571B39}" srcOrd="7" destOrd="0" presId="urn:microsoft.com/office/officeart/2005/8/layout/hChevron3"/>
    <dgm:cxn modelId="{4A124479-18EF-0F4C-BA52-C0BB877AB8B5}" type="presParOf" srcId="{B9D372E2-EEBF-BC42-945A-9D3E841C4DE8}" destId="{9545358D-F19F-914A-99A2-811B0086A353}" srcOrd="8" destOrd="0" presId="urn:microsoft.com/office/officeart/2005/8/layout/hChevron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25036C-4993-B845-9ACA-53707B93BE21}">
      <dsp:nvSpPr>
        <dsp:cNvPr id="0" name=""/>
        <dsp:cNvSpPr/>
      </dsp:nvSpPr>
      <dsp:spPr>
        <a:xfrm>
          <a:off x="669" y="124424"/>
          <a:ext cx="1305966" cy="522386"/>
        </a:xfrm>
        <a:prstGeom prst="homePlat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Phân tích yêu cầu, thiết kế </a:t>
          </a:r>
        </a:p>
      </dsp:txBody>
      <dsp:txXfrm>
        <a:off x="669" y="124424"/>
        <a:ext cx="1175370" cy="522386"/>
      </dsp:txXfrm>
    </dsp:sp>
    <dsp:sp modelId="{1ECC5F2D-4FC8-DB44-AF2A-C4C20DB45FEE}">
      <dsp:nvSpPr>
        <dsp:cNvPr id="0" name=""/>
        <dsp:cNvSpPr/>
      </dsp:nvSpPr>
      <dsp:spPr>
        <a:xfrm>
          <a:off x="1045443" y="124424"/>
          <a:ext cx="1305966" cy="522386"/>
        </a:xfrm>
        <a:prstGeom prst="chevron">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bàn phím</a:t>
          </a:r>
        </a:p>
      </dsp:txBody>
      <dsp:txXfrm>
        <a:off x="1306636" y="124424"/>
        <a:ext cx="783580" cy="522386"/>
      </dsp:txXfrm>
    </dsp:sp>
    <dsp:sp modelId="{993F0F6D-A0D3-C747-A73D-E42B896A7566}">
      <dsp:nvSpPr>
        <dsp:cNvPr id="0" name=""/>
        <dsp:cNvSpPr/>
      </dsp:nvSpPr>
      <dsp:spPr>
        <a:xfrm>
          <a:off x="2090216" y="124424"/>
          <a:ext cx="1305966" cy="522386"/>
        </a:xfrm>
        <a:prstGeom prst="chevron">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Chức năng quay, gắp điều khiển bằng tay cầm PS</a:t>
          </a:r>
        </a:p>
      </dsp:txBody>
      <dsp:txXfrm>
        <a:off x="2351409" y="124424"/>
        <a:ext cx="783580" cy="522386"/>
      </dsp:txXfrm>
    </dsp:sp>
    <dsp:sp modelId="{967DBC51-C31F-4647-A708-5170962E9621}">
      <dsp:nvSpPr>
        <dsp:cNvPr id="0" name=""/>
        <dsp:cNvSpPr/>
      </dsp:nvSpPr>
      <dsp:spPr>
        <a:xfrm>
          <a:off x="3134990" y="124424"/>
          <a:ext cx="1305966" cy="522386"/>
        </a:xfrm>
        <a:prstGeom prst="chevron">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Hiệu chỉnh sản phẩm</a:t>
          </a:r>
        </a:p>
      </dsp:txBody>
      <dsp:txXfrm>
        <a:off x="3396183" y="124424"/>
        <a:ext cx="783580" cy="522386"/>
      </dsp:txXfrm>
    </dsp:sp>
    <dsp:sp modelId="{9545358D-F19F-914A-99A2-811B0086A353}">
      <dsp:nvSpPr>
        <dsp:cNvPr id="0" name=""/>
        <dsp:cNvSpPr/>
      </dsp:nvSpPr>
      <dsp:spPr>
        <a:xfrm>
          <a:off x="4179763" y="124424"/>
          <a:ext cx="1305966" cy="522386"/>
        </a:xfrm>
        <a:prstGeom prst="chevron">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altLang="ja-JP" sz="800" kern="1200"/>
            <a:t>bàn giao sản phẩm</a:t>
          </a:r>
        </a:p>
      </dsp:txBody>
      <dsp:txXfrm>
        <a:off x="4440956" y="124424"/>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Sơn Vũ Hồng</cp:lastModifiedBy>
  <cp:revision>10</cp:revision>
  <dcterms:created xsi:type="dcterms:W3CDTF">2019-04-08T01:50:00Z</dcterms:created>
  <dcterms:modified xsi:type="dcterms:W3CDTF">2019-05-21T00:06:00Z</dcterms:modified>
</cp:coreProperties>
</file>